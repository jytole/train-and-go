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55506" w:rsidR="008B187B" w:rsidP="00922E6F" w:rsidRDefault="00930139" w14:paraId="3930FF49" w14:textId="4813EDCD">
      <w:pPr>
        <w:pStyle w:val="Heading1"/>
        <w:rPr>
          <w:rFonts w:ascii="Arial" w:hAnsi="Arial"/>
          <w:b w:val="0"/>
          <w:caps w:val="0"/>
          <w:sz w:val="20"/>
          <w:szCs w:val="20"/>
        </w:rPr>
      </w:pPr>
      <w:bookmarkStart w:name="_Toc29196997" w:id="0"/>
      <w:r>
        <w:t>Design requirements/constraints</w:t>
      </w:r>
      <w:r w:rsidR="008B187B">
        <w:rPr>
          <w:caps w:val="0"/>
        </w:rPr>
        <w:t xml:space="preserve"> </w:t>
      </w:r>
      <w:bookmarkEnd w:id="0"/>
    </w:p>
    <w:p w:rsidR="00671142" w:rsidP="00995E7D" w:rsidRDefault="00BB4F91" w14:paraId="0A2CE5D5" w14:textId="5236A201">
      <w:pPr>
        <w:spacing w:line="259" w:lineRule="auto"/>
        <w:ind w:firstLine="720"/>
      </w:pPr>
      <w:r w:rsidR="00BB4F91">
        <w:rPr/>
        <w:t>Power w</w:t>
      </w:r>
      <w:r w:rsidR="2A96EB5B">
        <w:rPr/>
        <w:t>heelchair operation</w:t>
      </w:r>
      <w:r w:rsidR="00B910FA">
        <w:rPr/>
        <w:t xml:space="preserve"> although seemingly innocuous</w:t>
      </w:r>
      <w:r w:rsidR="2A96EB5B">
        <w:rPr/>
        <w:t xml:space="preserve"> </w:t>
      </w:r>
      <w:r w:rsidR="00B910FA">
        <w:rPr/>
        <w:t>can be</w:t>
      </w:r>
      <w:r w:rsidR="2A96EB5B">
        <w:rPr/>
        <w:t xml:space="preserve"> a challenging </w:t>
      </w:r>
      <w:r w:rsidR="00810862">
        <w:rPr/>
        <w:t xml:space="preserve">and dangerous </w:t>
      </w:r>
      <w:r w:rsidR="4030F91A">
        <w:rPr/>
        <w:t>task</w:t>
      </w:r>
      <w:r w:rsidR="006A7E3C">
        <w:rPr/>
        <w:t xml:space="preserve"> for </w:t>
      </w:r>
      <w:r w:rsidR="00CF147E">
        <w:rPr/>
        <w:t xml:space="preserve">individuals that </w:t>
      </w:r>
      <w:r w:rsidR="00123190">
        <w:rPr/>
        <w:t xml:space="preserve">are not accustomed to </w:t>
      </w:r>
      <w:r w:rsidR="00B910FA">
        <w:rPr/>
        <w:t>it</w:t>
      </w:r>
      <w:r w:rsidR="2A96EB5B">
        <w:rPr/>
        <w:t>.</w:t>
      </w:r>
      <w:r w:rsidR="00B910FA">
        <w:rPr/>
        <w:t xml:space="preserve"> </w:t>
      </w:r>
      <w:r w:rsidR="00ED25EC">
        <w:rPr/>
        <w:t>Power w</w:t>
      </w:r>
      <w:r w:rsidR="00065DB8">
        <w:rPr/>
        <w:t xml:space="preserve">heelchairs </w:t>
      </w:r>
      <w:r w:rsidR="00ED25EC">
        <w:rPr/>
        <w:t xml:space="preserve">can </w:t>
      </w:r>
      <w:r w:rsidR="00065DB8">
        <w:rPr/>
        <w:t xml:space="preserve">weigh in excess of </w:t>
      </w:r>
      <w:r w:rsidR="002778F2">
        <w:rPr/>
        <w:t>400 pounds</w:t>
      </w:r>
      <w:r w:rsidR="002D59CC">
        <w:rPr/>
        <w:t xml:space="preserve"> when in use and</w:t>
      </w:r>
      <w:r w:rsidR="002778F2">
        <w:rPr/>
        <w:t xml:space="preserve"> </w:t>
      </w:r>
      <w:r w:rsidR="00A701A2">
        <w:rPr/>
        <w:t xml:space="preserve">can </w:t>
      </w:r>
      <w:r w:rsidR="007A0423">
        <w:rPr/>
        <w:t xml:space="preserve">cause damage to </w:t>
      </w:r>
      <w:r w:rsidR="13722957">
        <w:rPr/>
        <w:t xml:space="preserve">both </w:t>
      </w:r>
      <w:r w:rsidR="00A84080">
        <w:rPr/>
        <w:t>people and property</w:t>
      </w:r>
      <w:r w:rsidR="3CD8C24F">
        <w:rPr/>
        <w:t xml:space="preserve"> if they collide</w:t>
      </w:r>
      <w:r w:rsidR="00A60E59">
        <w:rPr/>
        <w:t xml:space="preserve">. </w:t>
      </w:r>
      <w:r w:rsidR="00A84080">
        <w:rPr/>
        <w:t xml:space="preserve"> </w:t>
      </w:r>
      <w:r w:rsidR="6AE91B73">
        <w:rPr/>
        <w:t>Therefore</w:t>
      </w:r>
      <w:r w:rsidR="00A60E59">
        <w:rPr/>
        <w:t>,</w:t>
      </w:r>
      <w:r w:rsidR="002F2C33">
        <w:rPr/>
        <w:t xml:space="preserve"> </w:t>
      </w:r>
      <w:r w:rsidR="69911311">
        <w:rPr/>
        <w:t>experts observe</w:t>
      </w:r>
      <w:r w:rsidR="002F2C33">
        <w:rPr/>
        <w:t xml:space="preserve"> people</w:t>
      </w:r>
      <w:r w:rsidR="43B06106">
        <w:rPr/>
        <w:t xml:space="preserve"> who are learning to use</w:t>
      </w:r>
      <w:r w:rsidR="002F2C33">
        <w:rPr/>
        <w:t xml:space="preserve"> power wheelchair</w:t>
      </w:r>
      <w:r w:rsidR="19AF6CFA">
        <w:rPr/>
        <w:t>s</w:t>
      </w:r>
      <w:r w:rsidR="00A9011D">
        <w:rPr/>
        <w:t xml:space="preserve"> </w:t>
      </w:r>
      <w:r w:rsidR="00A9011D">
        <w:rPr/>
        <w:t>to ensure</w:t>
      </w:r>
      <w:r w:rsidR="2A96EB5B">
        <w:rPr/>
        <w:t xml:space="preserve"> </w:t>
      </w:r>
      <w:r w:rsidR="00BB4F91">
        <w:rPr/>
        <w:t xml:space="preserve">they are both </w:t>
      </w:r>
      <w:r w:rsidR="00F73FD1">
        <w:rPr/>
        <w:t xml:space="preserve">capable </w:t>
      </w:r>
      <w:r w:rsidR="00482E48">
        <w:rPr/>
        <w:t xml:space="preserve">and </w:t>
      </w:r>
      <w:r w:rsidR="00DF703B">
        <w:rPr/>
        <w:t xml:space="preserve">have the </w:t>
      </w:r>
      <w:r w:rsidR="008B2C4D">
        <w:rPr/>
        <w:t xml:space="preserve">training necessary to </w:t>
      </w:r>
      <w:r w:rsidR="00C637EE">
        <w:rPr/>
        <w:t xml:space="preserve">be able to operate </w:t>
      </w:r>
      <w:r w:rsidR="00610552">
        <w:rPr/>
        <w:t>their chair safely</w:t>
      </w:r>
      <w:r w:rsidR="085610A6">
        <w:rPr/>
        <w:t>.</w:t>
      </w:r>
      <w:r w:rsidR="204838AC">
        <w:rPr/>
        <w:t xml:space="preserve"> E</w:t>
      </w:r>
      <w:r w:rsidR="00380636">
        <w:rPr/>
        <w:t xml:space="preserve">ven during this </w:t>
      </w:r>
      <w:r w:rsidR="004070F9">
        <w:rPr/>
        <w:t>training</w:t>
      </w:r>
      <w:r w:rsidR="00666C41">
        <w:rPr/>
        <w:t xml:space="preserve"> </w:t>
      </w:r>
      <w:r w:rsidR="00380636">
        <w:rPr/>
        <w:t>l</w:t>
      </w:r>
      <w:r w:rsidR="00E76263">
        <w:rPr/>
        <w:t>ack of experience</w:t>
      </w:r>
      <w:r w:rsidR="30CCF11D">
        <w:rPr/>
        <w:t xml:space="preserve"> </w:t>
      </w:r>
      <w:r w:rsidR="00490F33">
        <w:rPr/>
        <w:t xml:space="preserve">or </w:t>
      </w:r>
      <w:r w:rsidR="001D0E96">
        <w:rPr/>
        <w:t xml:space="preserve">focus </w:t>
      </w:r>
      <w:r w:rsidR="30CCF11D">
        <w:rPr/>
        <w:t xml:space="preserve">can </w:t>
      </w:r>
      <w:r w:rsidR="00E76263">
        <w:rPr/>
        <w:t>result in</w:t>
      </w:r>
      <w:r w:rsidR="30CCF11D">
        <w:rPr/>
        <w:t xml:space="preserve"> scuffs and scratches on walls and furnit</w:t>
      </w:r>
      <w:r w:rsidR="6B4473C3">
        <w:rPr/>
        <w:t>ure</w:t>
      </w:r>
      <w:r w:rsidR="16A9CA19">
        <w:rPr/>
        <w:t xml:space="preserve">. </w:t>
      </w:r>
      <w:r w:rsidR="138B51B4">
        <w:rPr/>
        <w:t>The worst w</w:t>
      </w:r>
      <w:r w:rsidR="1053B0F2">
        <w:rPr/>
        <w:t>heelchair collisions can</w:t>
      </w:r>
      <w:r w:rsidR="00237160">
        <w:rPr/>
        <w:t xml:space="preserve"> </w:t>
      </w:r>
      <w:r w:rsidR="002875A5">
        <w:rPr/>
        <w:t xml:space="preserve">result in </w:t>
      </w:r>
      <w:r w:rsidR="00F60102">
        <w:rPr/>
        <w:t xml:space="preserve">injuries </w:t>
      </w:r>
      <w:r w:rsidR="4632ED32">
        <w:rPr/>
        <w:t xml:space="preserve">to </w:t>
      </w:r>
      <w:r w:rsidR="00CE7004">
        <w:rPr/>
        <w:t>pets, loved ones,</w:t>
      </w:r>
      <w:r w:rsidR="00666C41">
        <w:rPr/>
        <w:t xml:space="preserve"> trainer</w:t>
      </w:r>
      <w:r w:rsidR="33BBF64E">
        <w:rPr/>
        <w:t>s</w:t>
      </w:r>
      <w:r w:rsidR="00666C41">
        <w:rPr/>
        <w:t xml:space="preserve">, </w:t>
      </w:r>
      <w:r w:rsidR="7C9D8037">
        <w:rPr/>
        <w:t>or even</w:t>
      </w:r>
      <w:r w:rsidR="00CE7004">
        <w:rPr/>
        <w:t xml:space="preserve"> the operator</w:t>
      </w:r>
      <w:r w:rsidR="69D6D449">
        <w:rPr/>
        <w:t>s</w:t>
      </w:r>
      <w:r w:rsidR="00CE7004">
        <w:rPr/>
        <w:t xml:space="preserve"> of the wheelchair</w:t>
      </w:r>
      <w:r w:rsidR="6B4473C3">
        <w:rPr/>
        <w:t>.</w:t>
      </w:r>
      <w:r w:rsidR="7451B6F9">
        <w:rPr/>
        <w:t xml:space="preserve"> </w:t>
      </w:r>
      <w:r w:rsidR="002D6E03">
        <w:rPr/>
        <w:t>Some might say that the only way to learn is to make mistakes and learn from the consequences</w:t>
      </w:r>
      <w:r w:rsidR="0041402F">
        <w:rPr/>
        <w:t xml:space="preserve">, but </w:t>
      </w:r>
      <w:r w:rsidR="2050AC5F">
        <w:rPr/>
        <w:t>that</w:t>
      </w:r>
      <w:r w:rsidR="0041402F">
        <w:rPr/>
        <w:t xml:space="preserve"> does not have to be the case for </w:t>
      </w:r>
      <w:r w:rsidR="0003694B">
        <w:rPr/>
        <w:t>wheelchair training.</w:t>
      </w:r>
      <w:r w:rsidR="00E21858">
        <w:rPr/>
        <w:t xml:space="preserve"> </w:t>
      </w:r>
    </w:p>
    <w:p w:rsidR="00AE793D" w:rsidP="00995E7D" w:rsidRDefault="002D6E03" w14:paraId="34585519" w14:textId="5E5DAE64">
      <w:pPr>
        <w:spacing w:line="259" w:lineRule="auto"/>
        <w:ind w:firstLine="720"/>
      </w:pPr>
      <w:r w:rsidR="002D6E03">
        <w:rPr/>
        <w:t xml:space="preserve"> </w:t>
      </w:r>
      <w:r w:rsidR="00E60FFA">
        <w:rPr/>
        <w:t>Train</w:t>
      </w:r>
      <w:r w:rsidR="7451B6F9">
        <w:rPr/>
        <w:t xml:space="preserve"> and Go offers </w:t>
      </w:r>
      <w:r w:rsidR="0005255D">
        <w:rPr/>
        <w:t xml:space="preserve">an alternative to the </w:t>
      </w:r>
      <w:r w:rsidR="00C503E3">
        <w:rPr/>
        <w:t>high-risk</w:t>
      </w:r>
      <w:r w:rsidR="0003694B">
        <w:rPr/>
        <w:t xml:space="preserve"> training methods used in the industry today. </w:t>
      </w:r>
      <w:r w:rsidR="003E32D7">
        <w:rPr/>
        <w:t xml:space="preserve"> </w:t>
      </w:r>
      <w:r w:rsidR="0003694B">
        <w:rPr/>
        <w:t xml:space="preserve">It </w:t>
      </w:r>
      <w:r w:rsidR="00C74CAE">
        <w:rPr/>
        <w:t>provides</w:t>
      </w:r>
      <w:r w:rsidR="00E92517">
        <w:rPr/>
        <w:t xml:space="preserve"> a safe training </w:t>
      </w:r>
      <w:r w:rsidR="003F3E9F">
        <w:rPr/>
        <w:t>environment</w:t>
      </w:r>
      <w:r w:rsidR="00B32C22">
        <w:rPr/>
        <w:t xml:space="preserve"> </w:t>
      </w:r>
      <w:r w:rsidR="619D67D1">
        <w:rPr/>
        <w:t>using</w:t>
      </w:r>
      <w:r w:rsidR="0003694B">
        <w:rPr/>
        <w:t xml:space="preserve"> </w:t>
      </w:r>
      <w:r w:rsidR="008D3E53">
        <w:rPr/>
        <w:t>virtual reality (VR)</w:t>
      </w:r>
      <w:r w:rsidR="00B32C22">
        <w:rPr/>
        <w:t xml:space="preserve"> and includes </w:t>
      </w:r>
      <w:r w:rsidR="513D8385">
        <w:rPr/>
        <w:t>features that assist wheelchair users while in VR.</w:t>
      </w:r>
      <w:r w:rsidR="008D3E53">
        <w:rPr/>
        <w:t xml:space="preserve">  </w:t>
      </w:r>
      <w:r w:rsidR="00995E7D">
        <w:rPr/>
        <w:t>Train and Go is designed to work seamlessly with VR</w:t>
      </w:r>
      <w:r w:rsidR="004432B4">
        <w:rPr/>
        <w:t xml:space="preserve"> </w:t>
      </w:r>
      <w:r w:rsidR="00995E7D">
        <w:rPr/>
        <w:t xml:space="preserve">and allows users </w:t>
      </w:r>
      <w:r w:rsidR="004E243A">
        <w:rPr/>
        <w:t xml:space="preserve">to see how their chair is </w:t>
      </w:r>
      <w:r w:rsidR="0067622E">
        <w:rPr/>
        <w:t>moving in</w:t>
      </w:r>
      <w:r w:rsidR="000264B1">
        <w:rPr/>
        <w:t xml:space="preserve"> </w:t>
      </w:r>
      <w:r w:rsidR="00995E7D">
        <w:rPr/>
        <w:t xml:space="preserve">a VR headset. </w:t>
      </w:r>
      <w:r w:rsidR="000264B1">
        <w:rPr/>
        <w:t xml:space="preserve">This allows users to get </w:t>
      </w:r>
      <w:r w:rsidR="006E71D4">
        <w:rPr/>
        <w:t xml:space="preserve">the valuable training </w:t>
      </w:r>
      <w:r w:rsidR="00D01384">
        <w:rPr/>
        <w:t>needed to</w:t>
      </w:r>
      <w:r w:rsidR="006E71D4">
        <w:rPr/>
        <w:t xml:space="preserve"> </w:t>
      </w:r>
      <w:r w:rsidR="009F32B2">
        <w:rPr/>
        <w:t>gain confidence</w:t>
      </w:r>
      <w:r w:rsidR="00D01384">
        <w:rPr/>
        <w:t xml:space="preserve"> </w:t>
      </w:r>
      <w:r w:rsidR="006E32E5">
        <w:rPr/>
        <w:t xml:space="preserve">operating their power wheelchair </w:t>
      </w:r>
      <w:r w:rsidR="00D01384">
        <w:rPr/>
        <w:t xml:space="preserve">in the real world </w:t>
      </w:r>
      <w:r w:rsidR="006E32E5">
        <w:rPr/>
        <w:t>without</w:t>
      </w:r>
      <w:r w:rsidR="00FA4879">
        <w:rPr/>
        <w:t xml:space="preserve"> the anxiety induced </w:t>
      </w:r>
      <w:r w:rsidR="006E32E5">
        <w:rPr/>
        <w:t xml:space="preserve">by </w:t>
      </w:r>
      <w:r w:rsidR="2197A022">
        <w:rPr/>
        <w:t>thoughts</w:t>
      </w:r>
      <w:r w:rsidR="2A303A01">
        <w:rPr/>
        <w:t xml:space="preserve"> </w:t>
      </w:r>
      <w:r w:rsidR="2A303A01">
        <w:rPr/>
        <w:t>of</w:t>
      </w:r>
      <w:r w:rsidR="4BF9B291">
        <w:rPr/>
        <w:t xml:space="preserve"> possibly</w:t>
      </w:r>
      <w:r w:rsidR="2A303A01">
        <w:rPr/>
        <w:t xml:space="preserve"> hurting a loved one</w:t>
      </w:r>
      <w:r w:rsidR="6752D513">
        <w:rPr/>
        <w:t xml:space="preserve"> </w:t>
      </w:r>
      <w:r w:rsidR="6752D513">
        <w:rPr/>
        <w:t>or</w:t>
      </w:r>
      <w:r w:rsidR="70F0B74D">
        <w:rPr/>
        <w:t xml:space="preserve"> causing</w:t>
      </w:r>
      <w:r w:rsidR="6752D513">
        <w:rPr/>
        <w:t xml:space="preserve"> damag</w:t>
      </w:r>
      <w:r w:rsidR="504329E6">
        <w:rPr/>
        <w:t xml:space="preserve">e to </w:t>
      </w:r>
      <w:r w:rsidR="03DF9AF8">
        <w:rPr/>
        <w:t>one's</w:t>
      </w:r>
      <w:r w:rsidR="6752D513">
        <w:rPr/>
        <w:t xml:space="preserve"> </w:t>
      </w:r>
      <w:r w:rsidR="00807539">
        <w:rPr/>
        <w:t xml:space="preserve">home. </w:t>
      </w:r>
      <w:r w:rsidR="003D026D">
        <w:rPr/>
        <w:t>By simulating</w:t>
      </w:r>
      <w:r w:rsidR="004C6D35">
        <w:rPr/>
        <w:t xml:space="preserve"> </w:t>
      </w:r>
      <w:r w:rsidR="00D4636A">
        <w:rPr/>
        <w:t>real world environments</w:t>
      </w:r>
      <w:r w:rsidR="00F505E5">
        <w:rPr/>
        <w:t>,</w:t>
      </w:r>
      <w:r w:rsidR="009F32B2">
        <w:rPr/>
        <w:t xml:space="preserve"> </w:t>
      </w:r>
      <w:r w:rsidR="00E60FFA">
        <w:rPr/>
        <w:t>Train</w:t>
      </w:r>
      <w:r w:rsidR="00B77068">
        <w:rPr/>
        <w:t xml:space="preserve"> and Go</w:t>
      </w:r>
      <w:r w:rsidR="00995E7D">
        <w:rPr/>
        <w:t xml:space="preserve"> </w:t>
      </w:r>
      <w:r w:rsidR="000A0716">
        <w:rPr/>
        <w:t xml:space="preserve">can turn an empty room into a </w:t>
      </w:r>
      <w:r w:rsidR="008D3219">
        <w:rPr/>
        <w:t>training course</w:t>
      </w:r>
      <w:r w:rsidR="00F53C8A">
        <w:rPr/>
        <w:t xml:space="preserve"> </w:t>
      </w:r>
      <w:r w:rsidR="00F330A1">
        <w:rPr/>
        <w:t xml:space="preserve">filled with obstacles. </w:t>
      </w:r>
      <w:r w:rsidR="7DAFAAFB">
        <w:rPr/>
        <w:t xml:space="preserve">In order to prevent </w:t>
      </w:r>
      <w:r w:rsidR="65A1E7D1">
        <w:rPr/>
        <w:t>collisions</w:t>
      </w:r>
      <w:r w:rsidR="7DAFAAFB">
        <w:rPr/>
        <w:t xml:space="preserve">, Train and Go is </w:t>
      </w:r>
      <w:r w:rsidR="6D5CE7FF">
        <w:rPr/>
        <w:t xml:space="preserve">also </w:t>
      </w:r>
      <w:r w:rsidR="7DAFAAFB">
        <w:rPr/>
        <w:t>capable of notifying</w:t>
      </w:r>
      <w:r w:rsidR="7DAFAAFB">
        <w:rPr/>
        <w:t xml:space="preserve"> the user </w:t>
      </w:r>
      <w:r w:rsidR="3438F812">
        <w:rPr/>
        <w:t xml:space="preserve">when they </w:t>
      </w:r>
      <w:r w:rsidR="7DAFAAFB">
        <w:rPr/>
        <w:t xml:space="preserve">get </w:t>
      </w:r>
      <w:r w:rsidR="7DAFAAFB">
        <w:rPr/>
        <w:t>to</w:t>
      </w:r>
      <w:ins w:author="Bradshaw, Garrett" w:date="2023-02-17T22:27:47.909Z" w:id="630966487">
        <w:r w:rsidR="454EFDD3">
          <w:t>o</w:t>
        </w:r>
      </w:ins>
      <w:r w:rsidR="7DAFAAFB">
        <w:rPr/>
        <w:t xml:space="preserve"> close to the physical walls of the training enviro</w:t>
      </w:r>
      <w:r w:rsidR="77CD46B9">
        <w:rPr/>
        <w:t>nment.</w:t>
      </w:r>
    </w:p>
    <w:p w:rsidR="00180356" w:rsidP="00180356" w:rsidRDefault="00180356" w14:paraId="201A35E1" w14:textId="7C0BFB87">
      <w:pPr>
        <w:pStyle w:val="Heading2"/>
      </w:pPr>
      <w:r>
        <w:t xml:space="preserve">Technical Design Constraints </w:t>
      </w:r>
    </w:p>
    <w:p w:rsidRPr="00207005" w:rsidR="00207005" w:rsidP="00207005" w:rsidRDefault="00E60FFA" w14:paraId="0581DA79" w14:textId="68B5BD32">
      <w:r>
        <w:t>Train</w:t>
      </w:r>
      <w:r w:rsidR="004B0BE7">
        <w:t xml:space="preserve"> and </w:t>
      </w:r>
      <w:r w:rsidR="003C4C09">
        <w:t>Go meets all technical design constraints outlined in Table 1.1.</w:t>
      </w:r>
      <w:r w:rsidR="009659A4">
        <w:t xml:space="preserve"> These constraints ensure a safe and reliable design</w:t>
      </w:r>
      <w:r w:rsidR="00415D59">
        <w:t>.</w:t>
      </w:r>
    </w:p>
    <w:p w:rsidR="008B187B" w:rsidP="005648FB" w:rsidRDefault="008B187B" w14:paraId="361571C6" w14:textId="76923CE9">
      <w:pPr>
        <w:pStyle w:val="SDTable"/>
      </w:pPr>
      <w:r>
        <w:t xml:space="preserve">Table </w:t>
      </w:r>
      <w:r w:rsidR="00B95A7F">
        <w:t>1</w:t>
      </w:r>
      <w:r>
        <w:t>.1. Technical Design Constraints</w:t>
      </w:r>
    </w:p>
    <w:tbl>
      <w:tblPr>
        <w:tblStyle w:val="PlainTable2"/>
        <w:tblW w:w="0" w:type="auto"/>
        <w:tblLook w:val="0000" w:firstRow="0" w:lastRow="0" w:firstColumn="0" w:lastColumn="0" w:noHBand="0" w:noVBand="0"/>
      </w:tblPr>
      <w:tblGrid>
        <w:gridCol w:w="2065"/>
        <w:gridCol w:w="7285"/>
      </w:tblGrid>
      <w:tr w:rsidR="00873C03" w:rsidTr="309290F9" w14:paraId="613E56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:rsidR="0074177B" w:rsidP="0074177B" w:rsidRDefault="0074177B" w14:paraId="0FB2E398" w14:textId="74ACC9E6">
            <w:pPr>
              <w:rPr>
                <w:szCs w:val="22"/>
              </w:rPr>
            </w:pPr>
            <w:r w:rsidRPr="00EC16AD">
              <w:rPr>
                <w:b/>
                <w:bCs/>
              </w:rPr>
              <w:t>Name</w:t>
            </w:r>
            <w:r w:rsidRPr="00EC16AD">
              <w:t>  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85" w:type="dxa"/>
          </w:tcPr>
          <w:p w:rsidR="0074177B" w:rsidP="0074177B" w:rsidRDefault="0074177B" w14:paraId="5CD20327" w14:textId="23CA817B">
            <w:pPr>
              <w:rPr>
                <w:szCs w:val="22"/>
              </w:rPr>
            </w:pPr>
            <w:r w:rsidRPr="00EC16AD">
              <w:rPr>
                <w:b/>
                <w:bCs/>
              </w:rPr>
              <w:t>Description</w:t>
            </w:r>
            <w:r w:rsidRPr="00EC16AD">
              <w:t>  </w:t>
            </w:r>
          </w:p>
        </w:tc>
      </w:tr>
      <w:tr w:rsidR="00873C03" w:rsidTr="309290F9" w14:paraId="381A39B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:rsidR="0074177B" w:rsidP="0074177B" w:rsidRDefault="007831D0" w14:paraId="27A303BD" w14:textId="1674AF34">
            <w:pPr>
              <w:rPr>
                <w:szCs w:val="22"/>
              </w:rPr>
            </w:pPr>
            <w:r>
              <w:t xml:space="preserve">Location </w:t>
            </w:r>
            <w:r w:rsidR="0074177B">
              <w:t>Accuracy</w:t>
            </w:r>
            <w:r w:rsidRPr="00EC16AD" w:rsidR="0074177B">
              <w:t>  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85" w:type="dxa"/>
          </w:tcPr>
          <w:p w:rsidR="0074177B" w:rsidP="0074177B" w:rsidRDefault="00794BFD" w14:paraId="33D327C7" w14:textId="2D34F117">
            <w:r>
              <w:t>The system</w:t>
            </w:r>
            <w:r w:rsidR="00E34519">
              <w:t xml:space="preserve"> </w:t>
            </w:r>
            <w:r w:rsidR="0074177B">
              <w:t xml:space="preserve">knows where the wheelchair is within a tolerance of plus or minus </w:t>
            </w:r>
            <w:r w:rsidR="14A78424">
              <w:t>30</w:t>
            </w:r>
            <w:r w:rsidR="00D060CD">
              <w:t xml:space="preserve"> centimeters</w:t>
            </w:r>
            <w:r w:rsidR="0074177B">
              <w:t>.</w:t>
            </w:r>
          </w:p>
        </w:tc>
      </w:tr>
      <w:tr w:rsidR="00951E6F" w:rsidTr="309290F9" w14:paraId="3A8A9B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:rsidR="00951E6F" w:rsidP="00951E6F" w:rsidRDefault="00951E6F" w14:paraId="36AA4D3A" w14:textId="247AB3B2">
            <w:pPr>
              <w:rPr>
                <w:sz w:val="24"/>
                <w:szCs w:val="24"/>
              </w:rPr>
            </w:pPr>
            <w:r>
              <w:t>Detection Distance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85" w:type="dxa"/>
          </w:tcPr>
          <w:p w:rsidRPr="08E37AEF" w:rsidR="00951E6F" w:rsidP="00951E6F" w:rsidRDefault="00951E6F" w14:paraId="3E616C75" w14:textId="48DBC9EA">
            <w:r>
              <w:t xml:space="preserve">The system can detect objects within </w:t>
            </w:r>
            <w:r w:rsidR="00C922E2">
              <w:t xml:space="preserve">a radius of no more than </w:t>
            </w:r>
            <w:r w:rsidR="00545A38">
              <w:t>2.235</w:t>
            </w:r>
            <w:r>
              <w:t xml:space="preserve"> meters.</w:t>
            </w:r>
          </w:p>
        </w:tc>
      </w:tr>
      <w:tr w:rsidR="00873C03" w:rsidTr="309290F9" w14:paraId="18F7FE63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:rsidR="0074177B" w:rsidP="0074177B" w:rsidRDefault="0074177B" w14:paraId="0B7FA3D3" w14:textId="419FBDB1">
            <w:pPr>
              <w:rPr>
                <w:szCs w:val="22"/>
              </w:rPr>
            </w:pPr>
            <w:r>
              <w:rPr>
                <w:sz w:val="24"/>
                <w:szCs w:val="24"/>
              </w:rPr>
              <w:t>Output Latency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85" w:type="dxa"/>
          </w:tcPr>
          <w:p w:rsidR="0074177B" w:rsidP="0074177B" w:rsidRDefault="0074177B" w14:paraId="3ABC7EDD" w14:textId="60D5A274">
            <w:r w:rsidRPr="08E37AEF">
              <w:t>This system’s latency for sending feedback to the user</w:t>
            </w:r>
            <w:r w:rsidR="003563CE">
              <w:t xml:space="preserve"> in response </w:t>
            </w:r>
            <w:r w:rsidR="36173ECB">
              <w:t>to</w:t>
            </w:r>
            <w:r w:rsidR="003563CE">
              <w:t xml:space="preserve"> an </w:t>
            </w:r>
            <w:r w:rsidR="00D72403">
              <w:t>object</w:t>
            </w:r>
            <w:r w:rsidRPr="08E37AEF">
              <w:t xml:space="preserve"> is </w:t>
            </w:r>
            <w:r w:rsidR="00DC55C8">
              <w:t>no more</w:t>
            </w:r>
            <w:r w:rsidRPr="08E37AEF">
              <w:t xml:space="preserve"> than </w:t>
            </w:r>
            <w:r w:rsidR="5B5195B3">
              <w:t>250</w:t>
            </w:r>
            <w:r w:rsidR="78C5CAC8">
              <w:t xml:space="preserve"> mil</w:t>
            </w:r>
            <w:r w:rsidR="22795535">
              <w:t>l</w:t>
            </w:r>
            <w:r w:rsidR="78C5CAC8">
              <w:t>iseconds</w:t>
            </w:r>
            <w:r w:rsidRPr="08E37AEF">
              <w:t>.</w:t>
            </w:r>
          </w:p>
        </w:tc>
      </w:tr>
      <w:tr w:rsidR="00873C03" w:rsidTr="309290F9" w14:paraId="4A4AA0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:rsidR="0074177B" w:rsidP="0074177B" w:rsidRDefault="003327F2" w14:paraId="2FF94817" w14:textId="2A6EAA4D">
            <w:pPr>
              <w:rPr>
                <w:szCs w:val="22"/>
              </w:rPr>
            </w:pPr>
            <w:r>
              <w:t>Robustness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85" w:type="dxa"/>
          </w:tcPr>
          <w:p w:rsidR="0074177B" w:rsidP="0074177B" w:rsidRDefault="0074177B" w14:paraId="094F5660" w14:textId="6B1F2DD1">
            <w:r w:rsidRPr="00EC16AD">
              <w:t xml:space="preserve">The </w:t>
            </w:r>
            <w:r>
              <w:t>system</w:t>
            </w:r>
            <w:r w:rsidR="573D7715">
              <w:t>’</w:t>
            </w:r>
            <w:r>
              <w:t xml:space="preserve">s false detection rate is less than </w:t>
            </w:r>
            <w:r w:rsidR="380CF08B">
              <w:t>3</w:t>
            </w:r>
            <w:r>
              <w:t xml:space="preserve"> percent</w:t>
            </w:r>
            <w:r w:rsidRPr="00EC16AD">
              <w:t>.</w:t>
            </w:r>
          </w:p>
        </w:tc>
      </w:tr>
      <w:tr w:rsidR="00873C03" w:rsidTr="309290F9" w14:paraId="42D3B25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:rsidR="0074177B" w:rsidP="0074177B" w:rsidRDefault="009A237C" w14:paraId="332374A9" w14:textId="1D1A2A36">
            <w:pPr>
              <w:rPr>
                <w:szCs w:val="22"/>
              </w:rPr>
            </w:pPr>
            <w:r>
              <w:rPr>
                <w:sz w:val="24"/>
                <w:szCs w:val="24"/>
              </w:rPr>
              <w:t>Wireless</w:t>
            </w:r>
            <w:r w:rsidR="0074177B">
              <w:rPr>
                <w:sz w:val="24"/>
                <w:szCs w:val="24"/>
              </w:rPr>
              <w:t xml:space="preserve"> Range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85" w:type="dxa"/>
          </w:tcPr>
          <w:p w:rsidR="0074177B" w:rsidP="0074177B" w:rsidRDefault="0074177B" w14:paraId="723F3A87" w14:textId="422ED979">
            <w:r w:rsidRPr="08E37AEF">
              <w:t xml:space="preserve">The </w:t>
            </w:r>
            <w:r w:rsidR="3CDD6FB5">
              <w:t xml:space="preserve">system </w:t>
            </w:r>
            <w:r w:rsidR="7A3CBA39">
              <w:t>c</w:t>
            </w:r>
            <w:r w:rsidR="4085368D">
              <w:t>an connect</w:t>
            </w:r>
            <w:r w:rsidR="7A3CBA39">
              <w:t xml:space="preserve"> </w:t>
            </w:r>
            <w:r w:rsidR="6CE55554">
              <w:t>wirelessly</w:t>
            </w:r>
            <w:r w:rsidRPr="08E37AEF">
              <w:t xml:space="preserve"> to </w:t>
            </w:r>
            <w:r w:rsidR="00420689">
              <w:t xml:space="preserve">a </w:t>
            </w:r>
            <w:r w:rsidRPr="08E37AEF">
              <w:t xml:space="preserve">VR </w:t>
            </w:r>
            <w:r w:rsidR="00420689">
              <w:t xml:space="preserve">headset </w:t>
            </w:r>
            <w:r w:rsidRPr="08E37AEF">
              <w:t xml:space="preserve">at </w:t>
            </w:r>
            <w:r w:rsidR="27674E45">
              <w:t>least</w:t>
            </w:r>
            <w:r w:rsidR="00E51788">
              <w:t xml:space="preserve"> 5</w:t>
            </w:r>
            <w:r w:rsidRPr="08E37AEF">
              <w:t xml:space="preserve"> meters</w:t>
            </w:r>
            <w:r w:rsidR="27674E45">
              <w:t xml:space="preserve"> away</w:t>
            </w:r>
            <w:r w:rsidRPr="08E37AEF">
              <w:t>.</w:t>
            </w:r>
          </w:p>
        </w:tc>
      </w:tr>
      <w:tr w:rsidR="00873C03" w:rsidTr="309290F9" w14:paraId="6F1DCD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:rsidR="0074177B" w:rsidP="0074177B" w:rsidRDefault="009A237C" w14:paraId="549B80C5" w14:textId="5684EE61">
            <w:r>
              <w:t>Wireless</w:t>
            </w:r>
            <w:r w:rsidR="0074177B">
              <w:t xml:space="preserve"> </w:t>
            </w:r>
            <w:r w:rsidR="00A14299">
              <w:t>L</w:t>
            </w:r>
            <w:r w:rsidR="0074177B">
              <w:t>atency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85" w:type="dxa"/>
          </w:tcPr>
          <w:p w:rsidR="0074177B" w:rsidP="0074177B" w:rsidRDefault="0074177B" w14:paraId="6CA7E70C" w14:textId="381925C9">
            <w:r>
              <w:t xml:space="preserve">The </w:t>
            </w:r>
            <w:r w:rsidR="005C084D">
              <w:t xml:space="preserve">wireless </w:t>
            </w:r>
            <w:r>
              <w:t xml:space="preserve">latency is less than </w:t>
            </w:r>
            <w:r w:rsidR="5B5195B3">
              <w:t>250</w:t>
            </w:r>
            <w:r w:rsidR="468E569F">
              <w:t xml:space="preserve"> milliseconds</w:t>
            </w:r>
            <w:r>
              <w:t>.</w:t>
            </w:r>
          </w:p>
        </w:tc>
      </w:tr>
      <w:tr w:rsidR="00873C03" w:rsidTr="309290F9" w14:paraId="550147F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</w:tcPr>
          <w:p w:rsidR="0074177B" w:rsidP="0074177B" w:rsidRDefault="0074177B" w14:paraId="7AB97BAE" w14:textId="2D3310A5">
            <w:r>
              <w:t>System Weight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85" w:type="dxa"/>
          </w:tcPr>
          <w:p w:rsidR="0074177B" w:rsidP="0074177B" w:rsidRDefault="0074177B" w14:paraId="38CAAD22" w14:textId="45A5C8D6">
            <w:r>
              <w:t xml:space="preserve">The system weighs less than </w:t>
            </w:r>
            <w:r w:rsidR="00CA3C2A">
              <w:t>5.65</w:t>
            </w:r>
            <w:r>
              <w:t xml:space="preserve"> kilograms.</w:t>
            </w:r>
          </w:p>
        </w:tc>
      </w:tr>
    </w:tbl>
    <w:p w:rsidR="005648FB" w:rsidP="00922E6F" w:rsidRDefault="005648FB" w14:paraId="41CF1476" w14:textId="0D312DC4">
      <w:pPr>
        <w:rPr>
          <w:rFonts w:ascii="Arial" w:hAnsi="Arial" w:cs="Arial"/>
          <w:sz w:val="20"/>
        </w:rPr>
      </w:pPr>
    </w:p>
    <w:p w:rsidR="008B187B" w:rsidP="00922E6F" w:rsidRDefault="006B3DC4" w14:paraId="09F88CD2" w14:textId="5E6248F3">
      <w:pPr>
        <w:rPr>
          <w:szCs w:val="22"/>
        </w:rPr>
      </w:pPr>
      <w:r>
        <w:rPr>
          <w:szCs w:val="22"/>
        </w:rPr>
        <w:t>The</w:t>
      </w:r>
      <w:r w:rsidR="00CB1497">
        <w:rPr>
          <w:szCs w:val="22"/>
        </w:rPr>
        <w:t xml:space="preserve">se technical constraints are </w:t>
      </w:r>
      <w:r w:rsidR="009D5ECA">
        <w:rPr>
          <w:szCs w:val="22"/>
        </w:rPr>
        <w:t xml:space="preserve">explained in </w:t>
      </w:r>
      <w:r w:rsidR="00AD2914">
        <w:rPr>
          <w:szCs w:val="22"/>
        </w:rPr>
        <w:t>more detail in the following sections</w:t>
      </w:r>
      <w:r w:rsidR="00CB1497">
        <w:rPr>
          <w:szCs w:val="22"/>
        </w:rPr>
        <w:t>.</w:t>
      </w:r>
    </w:p>
    <w:p w:rsidR="007831D0" w:rsidP="007831D0" w:rsidRDefault="007831D0" w14:paraId="134BCDFC" w14:textId="3EF52ABF">
      <w:pPr>
        <w:pStyle w:val="Heading3"/>
      </w:pPr>
      <w:r>
        <w:t>Location Accuracy</w:t>
      </w:r>
    </w:p>
    <w:p w:rsidR="064F7A72" w:rsidP="064F7A72" w:rsidRDefault="00E60FFA" w14:paraId="01717DC5" w14:textId="60FFA3E4">
      <w:r>
        <w:t>Train</w:t>
      </w:r>
      <w:r w:rsidR="00544BEB">
        <w:t xml:space="preserve"> and Go’s location tracking </w:t>
      </w:r>
      <w:r w:rsidR="00F51907">
        <w:t>system</w:t>
      </w:r>
      <w:r w:rsidR="00944700">
        <w:t xml:space="preserve"> </w:t>
      </w:r>
      <w:r w:rsidR="008B4581">
        <w:t xml:space="preserve">uses sensors </w:t>
      </w:r>
      <w:r w:rsidR="0024016F">
        <w:t xml:space="preserve">to predict where </w:t>
      </w:r>
      <w:r w:rsidR="008B4581">
        <w:t xml:space="preserve">the </w:t>
      </w:r>
      <w:r w:rsidR="0024016F">
        <w:t xml:space="preserve">chair </w:t>
      </w:r>
      <w:r w:rsidR="00D25670">
        <w:t>is</w:t>
      </w:r>
      <w:r w:rsidR="002F31DE">
        <w:t xml:space="preserve"> </w:t>
      </w:r>
      <w:r w:rsidR="00342882">
        <w:t xml:space="preserve">with </w:t>
      </w:r>
      <w:r w:rsidR="0DA9D31D">
        <w:t xml:space="preserve">an </w:t>
      </w:r>
      <w:r w:rsidR="00342882">
        <w:t xml:space="preserve">accuracy of </w:t>
      </w:r>
      <w:r w:rsidR="00846846">
        <w:t>at least</w:t>
      </w:r>
      <w:r w:rsidR="00546D06">
        <w:t xml:space="preserve"> 30 centimeters</w:t>
      </w:r>
      <w:r w:rsidR="00836033">
        <w:t>.</w:t>
      </w:r>
      <w:r w:rsidR="003902B7">
        <w:t xml:space="preserve"> </w:t>
      </w:r>
      <w:r w:rsidR="005252F3">
        <w:t>This</w:t>
      </w:r>
      <w:r w:rsidR="00963AAA">
        <w:t xml:space="preserve"> tolerance </w:t>
      </w:r>
      <w:r w:rsidR="007C4D1C">
        <w:t>comes from the</w:t>
      </w:r>
      <w:r w:rsidR="002D0277">
        <w:t xml:space="preserve"> limitations of </w:t>
      </w:r>
      <w:r w:rsidR="00DC1990">
        <w:t xml:space="preserve">the </w:t>
      </w:r>
      <w:r w:rsidR="00EC5A94">
        <w:t xml:space="preserve">sensors </w:t>
      </w:r>
      <w:r w:rsidR="0049332F">
        <w:t xml:space="preserve">available for this application. </w:t>
      </w:r>
    </w:p>
    <w:p w:rsidR="00951E6F" w:rsidP="00861832" w:rsidRDefault="00951E6F" w14:paraId="2CCD38E2" w14:textId="17648ABD">
      <w:pPr>
        <w:pStyle w:val="Heading3"/>
      </w:pPr>
      <w:r>
        <w:t>Detection Distance</w:t>
      </w:r>
    </w:p>
    <w:p w:rsidRPr="00B50332" w:rsidR="00861832" w:rsidP="00575E00" w:rsidRDefault="00E60FFA" w14:paraId="2B49421F" w14:textId="78C9D5EC">
      <w:r>
        <w:t>Train</w:t>
      </w:r>
      <w:r w:rsidR="00AC515A">
        <w:t xml:space="preserve"> and Go </w:t>
      </w:r>
      <w:r w:rsidR="00931EA7">
        <w:t>can</w:t>
      </w:r>
      <w:r w:rsidR="00AC515A">
        <w:t xml:space="preserve"> detect objects within </w:t>
      </w:r>
      <w:r w:rsidR="00C922E2">
        <w:t xml:space="preserve">a radius of </w:t>
      </w:r>
      <w:r w:rsidR="00AC515A">
        <w:t>2.235 meters</w:t>
      </w:r>
      <w:r w:rsidR="00526D06">
        <w:t xml:space="preserve"> </w:t>
      </w:r>
      <w:r w:rsidR="00EC413E">
        <w:t xml:space="preserve">in order </w:t>
      </w:r>
      <w:r w:rsidR="006471FB">
        <w:t xml:space="preserve">for the user to have adequate time to react to </w:t>
      </w:r>
      <w:r w:rsidR="00CD7B13">
        <w:t>Train and Go’s feedback</w:t>
      </w:r>
      <w:r w:rsidR="005D6A1F">
        <w:t xml:space="preserve">. </w:t>
      </w:r>
      <w:r w:rsidR="00A14536">
        <w:t xml:space="preserve">The average </w:t>
      </w:r>
      <w:r w:rsidR="00C21C7D">
        <w:t xml:space="preserve">powered wheelchair maintains a speed of around 5 miles per hour [2]. </w:t>
      </w:r>
      <w:r>
        <w:t>Train</w:t>
      </w:r>
      <w:r w:rsidR="00EE693A">
        <w:t xml:space="preserve"> and Go </w:t>
      </w:r>
      <w:r w:rsidR="00931EA7">
        <w:t>can</w:t>
      </w:r>
      <w:r w:rsidR="00C21C7D">
        <w:t xml:space="preserve"> be used in </w:t>
      </w:r>
      <w:r w:rsidR="2ED964ED">
        <w:t>a closed room</w:t>
      </w:r>
      <w:r w:rsidR="00C21C7D">
        <w:t xml:space="preserve"> and should not </w:t>
      </w:r>
      <w:r w:rsidR="236AE3B4">
        <w:t>encounter</w:t>
      </w:r>
      <w:r w:rsidR="00C21C7D">
        <w:t xml:space="preserve"> such speeds.</w:t>
      </w:r>
      <w:r w:rsidR="00EE693A">
        <w:t xml:space="preserve"> </w:t>
      </w:r>
      <w:r w:rsidR="00031EDC">
        <w:t>If an object is detected at 5 miles per hour,</w:t>
      </w:r>
      <w:r w:rsidR="006241EE">
        <w:t xml:space="preserve"> as in </w:t>
      </w:r>
      <w:r w:rsidR="72DB27F2">
        <w:t>equation</w:t>
      </w:r>
      <w:r w:rsidR="006241EE">
        <w:t xml:space="preserve"> (1),</w:t>
      </w:r>
      <w:r w:rsidR="00031EDC">
        <w:t xml:space="preserve"> </w:t>
      </w:r>
      <w:r w:rsidR="00DD10FF">
        <w:t>2.235 meters</w:t>
      </w:r>
      <w:r w:rsidR="003D0462">
        <w:t xml:space="preserve"> is </w:t>
      </w:r>
      <w:r w:rsidR="00E76E4B">
        <w:t>traveled</w:t>
      </w:r>
      <w:r w:rsidR="00BD73AD">
        <w:t xml:space="preserve"> in 1 second</w:t>
      </w:r>
      <w:r w:rsidR="00DD10FF">
        <w:t>.</w:t>
      </w:r>
    </w:p>
    <w:p w:rsidRPr="00B50332" w:rsidR="00861832" w:rsidP="7665C653" w:rsidRDefault="00DA1041" w14:paraId="20FA2C06" w14:textId="17FAC2D8">
      <w:pPr>
        <w:tabs>
          <w:tab w:val="center" w:pos="5040"/>
          <w:tab w:val="right" w:pos="9360"/>
        </w:tabs>
      </w:pPr>
      <w:r>
        <w:tab/>
      </w:r>
      <m:oMath>
        <m:r>
          <w:rPr>
            <w:rFonts w:ascii="Cambria Math" w:hAnsi="Cambria Math"/>
          </w:rPr>
          <m:t>displacement = 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1609.344m</m:t>
            </m:r>
          </m:num>
          <m:den>
            <m:r>
              <w:rPr>
                <w:rFonts w:ascii="Cambria Math" w:hAnsi="Cambria Math"/>
              </w:rPr>
              <m:t>1mi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hr</m:t>
            </m:r>
          </m:num>
          <m:den>
            <m:r>
              <w:rPr>
                <w:rFonts w:ascii="Cambria Math" w:hAnsi="Cambria Math"/>
              </w:rPr>
              <m:t>3600s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5mi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hr</m:t>
            </m:r>
          </m:den>
        </m:f>
        <m:r>
          <w:rPr>
            <w:rFonts w:ascii="Cambria Math" w:hAnsi="Cambria Math"/>
          </w:rPr>
          <m:t>⋅1s= 2.235m                  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 </m:t>
        </m:r>
      </m:oMath>
    </w:p>
    <w:p w:rsidR="00612C1C" w:rsidP="00612C1C" w:rsidRDefault="00612C1C" w14:paraId="657AE633" w14:textId="278ECFF9">
      <w:pPr>
        <w:pStyle w:val="Heading3"/>
      </w:pPr>
      <w:r>
        <w:t>Output Latency</w:t>
      </w:r>
    </w:p>
    <w:p w:rsidR="00612C1C" w:rsidP="00612C1C" w:rsidRDefault="002E0FA6" w14:paraId="6953DBF9" w14:textId="163F8C01">
      <w:r>
        <w:t xml:space="preserve">Upon detecting an obstacle, </w:t>
      </w:r>
      <w:r w:rsidR="00E60FFA">
        <w:t>Train</w:t>
      </w:r>
      <w:r w:rsidR="008D3162">
        <w:t xml:space="preserve"> and Go notif</w:t>
      </w:r>
      <w:r w:rsidR="00931EA7">
        <w:t>ies</w:t>
      </w:r>
      <w:r w:rsidR="008D3162">
        <w:t xml:space="preserve"> the user </w:t>
      </w:r>
      <w:r w:rsidR="00951E6F">
        <w:t>within 250 milliseconds.</w:t>
      </w:r>
      <w:r w:rsidR="001A120C">
        <w:t xml:space="preserve"> This is to give the chair operator a reasonable amount of time to react at varying speeds. </w:t>
      </w:r>
      <w:r w:rsidR="00143878">
        <w:t xml:space="preserve">The average </w:t>
      </w:r>
      <w:r w:rsidR="00C96CEA">
        <w:t xml:space="preserve">human reaction time is </w:t>
      </w:r>
      <w:r w:rsidR="00143878">
        <w:t>2</w:t>
      </w:r>
      <w:r w:rsidR="00C96CEA">
        <w:t>50 milliseconds [</w:t>
      </w:r>
      <w:r w:rsidR="0012088B">
        <w:t>3</w:t>
      </w:r>
      <w:r w:rsidR="00C96CEA">
        <w:t>]</w:t>
      </w:r>
      <w:r w:rsidR="00C44083">
        <w:t>.</w:t>
      </w:r>
      <w:r w:rsidR="00C96CEA">
        <w:t xml:space="preserve"> This combined with the system reaction time of 250 milliseconds </w:t>
      </w:r>
      <w:r w:rsidR="00875E64">
        <w:t xml:space="preserve">allows the user to respond to an obstacle </w:t>
      </w:r>
      <w:r w:rsidR="00143878">
        <w:t xml:space="preserve">in 0.5 seconds, </w:t>
      </w:r>
      <w:r w:rsidR="00875E64">
        <w:t xml:space="preserve">well before they are likely to </w:t>
      </w:r>
      <w:r w:rsidR="00D95720">
        <w:t>collide wit</w:t>
      </w:r>
      <w:r w:rsidR="00EE1ED1">
        <w:t xml:space="preserve">h </w:t>
      </w:r>
      <w:r w:rsidR="005C4748">
        <w:t>the obstacle</w:t>
      </w:r>
      <w:r w:rsidR="00F411EF">
        <w:t>.</w:t>
      </w:r>
    </w:p>
    <w:p w:rsidR="00612C1C" w:rsidP="00612C1C" w:rsidRDefault="00612C1C" w14:paraId="5BB6C02A" w14:textId="3FB2A168">
      <w:pPr>
        <w:pStyle w:val="Heading3"/>
      </w:pPr>
      <w:r>
        <w:t>Robustness</w:t>
      </w:r>
    </w:p>
    <w:p w:rsidR="00612C1C" w:rsidP="00612C1C" w:rsidRDefault="00847906" w14:paraId="75F0DD1D" w14:textId="4558E5F8">
      <w:r>
        <w:t xml:space="preserve">Providing </w:t>
      </w:r>
      <w:r w:rsidR="003B4DA2">
        <w:t>feedback to the user when there is not a</w:t>
      </w:r>
      <w:r w:rsidR="00B059ED">
        <w:t xml:space="preserve"> danger of colliding with an obstacle is </w:t>
      </w:r>
      <w:r w:rsidR="00F225EB">
        <w:t>called a false dete</w:t>
      </w:r>
      <w:r w:rsidR="00E70E89">
        <w:t xml:space="preserve">ction. </w:t>
      </w:r>
      <w:r w:rsidR="009E3CD7">
        <w:t>False detections are a part of any system, but good systems have as few as possible</w:t>
      </w:r>
      <w:r w:rsidR="009C6B99">
        <w:t xml:space="preserve">. </w:t>
      </w:r>
      <w:r w:rsidR="002E7C44">
        <w:t xml:space="preserve">The Train and Go </w:t>
      </w:r>
      <w:r w:rsidR="004D6E53">
        <w:t>system</w:t>
      </w:r>
      <w:r w:rsidR="00CF168F">
        <w:t xml:space="preserve">’s systems </w:t>
      </w:r>
      <w:r w:rsidR="001B56FF">
        <w:t xml:space="preserve">false detection rate is less than </w:t>
      </w:r>
      <w:r w:rsidR="00082DDD">
        <w:t>3 percent</w:t>
      </w:r>
      <w:r w:rsidR="00C7063A">
        <w:t xml:space="preserve">. This rate </w:t>
      </w:r>
      <w:r w:rsidR="004A7C91">
        <w:t xml:space="preserve">is </w:t>
      </w:r>
      <w:r w:rsidR="007A4600">
        <w:t>comparable to other</w:t>
      </w:r>
      <w:r w:rsidR="004A7C91">
        <w:t xml:space="preserve"> </w:t>
      </w:r>
      <w:r w:rsidR="00802346">
        <w:t>high quality detection systems</w:t>
      </w:r>
      <w:r w:rsidR="00EA5BF8">
        <w:t xml:space="preserve"> [</w:t>
      </w:r>
      <w:r w:rsidR="00C21C7D">
        <w:t>4</w:t>
      </w:r>
      <w:r w:rsidR="00EA5BF8">
        <w:t>].</w:t>
      </w:r>
    </w:p>
    <w:p w:rsidR="00612C1C" w:rsidP="00612C1C" w:rsidRDefault="00DF5EC5" w14:paraId="53D820E4" w14:textId="5319598E">
      <w:pPr>
        <w:pStyle w:val="Heading3"/>
      </w:pPr>
      <w:r>
        <w:t>Wireless</w:t>
      </w:r>
      <w:r w:rsidR="00612C1C">
        <w:t xml:space="preserve"> Range</w:t>
      </w:r>
    </w:p>
    <w:p w:rsidR="00612C1C" w:rsidP="00612C1C" w:rsidRDefault="00DC55C8" w14:paraId="092F5822" w14:textId="52801201">
      <w:r>
        <w:t xml:space="preserve">The </w:t>
      </w:r>
      <w:r w:rsidR="000C44BC">
        <w:t>connection</w:t>
      </w:r>
      <w:r w:rsidR="00F17F86">
        <w:t xml:space="preserve"> distance between</w:t>
      </w:r>
      <w:r w:rsidR="000C44BC">
        <w:t xml:space="preserve"> </w:t>
      </w:r>
      <w:r w:rsidR="00E60FFA">
        <w:t>Train</w:t>
      </w:r>
      <w:r w:rsidR="000C44BC">
        <w:t xml:space="preserve"> and </w:t>
      </w:r>
      <w:r w:rsidR="002706A8">
        <w:t>G</w:t>
      </w:r>
      <w:r w:rsidR="000C44BC">
        <w:t xml:space="preserve">o </w:t>
      </w:r>
      <w:r w:rsidR="00F17F86">
        <w:t xml:space="preserve">and </w:t>
      </w:r>
      <w:r w:rsidR="000C44BC">
        <w:t xml:space="preserve">a </w:t>
      </w:r>
      <w:r w:rsidR="00143E48">
        <w:t>VR</w:t>
      </w:r>
      <w:r w:rsidR="000C44BC">
        <w:t xml:space="preserve"> headset </w:t>
      </w:r>
      <w:r>
        <w:t xml:space="preserve">should </w:t>
      </w:r>
      <w:r w:rsidR="00136EF8">
        <w:t xml:space="preserve">large enough </w:t>
      </w:r>
      <w:r w:rsidR="00806887">
        <w:t xml:space="preserve">so that </w:t>
      </w:r>
      <w:r w:rsidR="009B5C6F">
        <w:t xml:space="preserve">a person of any high </w:t>
      </w:r>
      <w:r w:rsidR="00E527AA">
        <w:t>will have a good wireless connection to</w:t>
      </w:r>
      <w:r w:rsidR="000C44BC">
        <w:t xml:space="preserve"> </w:t>
      </w:r>
      <w:r w:rsidR="00E60FFA">
        <w:t>Train</w:t>
      </w:r>
      <w:r w:rsidR="00F36F4F">
        <w:t xml:space="preserve"> and Go</w:t>
      </w:r>
      <w:r w:rsidR="00EB7AF0">
        <w:t>.</w:t>
      </w:r>
      <w:r w:rsidR="00F36F4F">
        <w:t xml:space="preserve"> </w:t>
      </w:r>
      <w:r w:rsidR="00CA3D0C">
        <w:t xml:space="preserve">Assuming </w:t>
      </w:r>
      <w:r w:rsidR="00372A03">
        <w:t xml:space="preserve">the maximum distance case, </w:t>
      </w:r>
      <w:r w:rsidR="00E60FFA">
        <w:t>Train</w:t>
      </w:r>
      <w:r w:rsidR="00372A03">
        <w:t xml:space="preserve"> and Go may be affixed below the chair, and the VR headset may be on the head of an individual standing on the chair.</w:t>
      </w:r>
      <w:r w:rsidR="00130E54">
        <w:t xml:space="preserve"> The average human </w:t>
      </w:r>
      <w:r w:rsidR="00F85FB4">
        <w:t xml:space="preserve">is </w:t>
      </w:r>
      <w:r w:rsidR="00FF52FA">
        <w:t xml:space="preserve">less than </w:t>
      </w:r>
      <w:r w:rsidR="00F85FB4">
        <w:t>1</w:t>
      </w:r>
      <w:r w:rsidR="00FF52FA">
        <w:t>8</w:t>
      </w:r>
      <w:r w:rsidR="00F85FB4">
        <w:t xml:space="preserve">0cm tall, and the average chair is </w:t>
      </w:r>
      <w:r w:rsidR="00D318D7">
        <w:t>45cm tall [</w:t>
      </w:r>
      <w:r w:rsidR="00D04971">
        <w:t>5</w:t>
      </w:r>
      <w:r w:rsidR="00D318D7">
        <w:t>]</w:t>
      </w:r>
      <w:r w:rsidR="00D04971">
        <w:t>-[6]</w:t>
      </w:r>
      <w:r w:rsidR="00860854">
        <w:t>.</w:t>
      </w:r>
      <w:r w:rsidR="00D04971">
        <w:t xml:space="preserve"> This combines to give a maximum distance of 2</w:t>
      </w:r>
      <w:r w:rsidR="00FF52FA">
        <w:t>.2</w:t>
      </w:r>
      <w:r w:rsidR="00D04971">
        <w:t>5</w:t>
      </w:r>
      <w:r w:rsidR="00FF52FA">
        <w:t xml:space="preserve"> meters</w:t>
      </w:r>
      <w:r w:rsidR="00D04971">
        <w:t xml:space="preserve"> that our </w:t>
      </w:r>
      <w:r w:rsidR="006019CC">
        <w:t xml:space="preserve">wireless </w:t>
      </w:r>
      <w:r w:rsidR="00D04971">
        <w:t xml:space="preserve">signal </w:t>
      </w:r>
      <w:r w:rsidR="00EB7AF0">
        <w:t xml:space="preserve">should be able to span. Team and go will </w:t>
      </w:r>
      <w:r w:rsidR="009B5979">
        <w:t xml:space="preserve">be able to connect </w:t>
      </w:r>
      <w:r w:rsidR="0096717E">
        <w:t>at 5</w:t>
      </w:r>
      <w:r w:rsidR="00F411EF">
        <w:t xml:space="preserve"> meters</w:t>
      </w:r>
      <w:r w:rsidR="0096717E">
        <w:t xml:space="preserve"> which is</w:t>
      </w:r>
      <w:r w:rsidR="009B5979">
        <w:t xml:space="preserve"> more than twice this distance</w:t>
      </w:r>
      <w:r w:rsidR="0096717E">
        <w:t xml:space="preserve">. </w:t>
      </w:r>
    </w:p>
    <w:p w:rsidR="00612C1C" w:rsidP="00612C1C" w:rsidRDefault="00DF5EC5" w14:paraId="42723656" w14:textId="41F277D8">
      <w:pPr>
        <w:pStyle w:val="Heading3"/>
      </w:pPr>
      <w:r>
        <w:t>Wireless</w:t>
      </w:r>
      <w:r w:rsidR="00612C1C">
        <w:t xml:space="preserve"> Latency</w:t>
      </w:r>
    </w:p>
    <w:p w:rsidR="00612C1C" w:rsidP="00612C1C" w:rsidRDefault="00E60FFA" w14:paraId="77386925" w14:textId="5D19F122">
      <w:r>
        <w:t>Train</w:t>
      </w:r>
      <w:r w:rsidR="00143E48">
        <w:t xml:space="preserve"> and Go’s communication with a VR headset should reflect reality</w:t>
      </w:r>
      <w:r w:rsidR="00703C74">
        <w:t xml:space="preserve"> </w:t>
      </w:r>
      <w:r w:rsidR="00065A82">
        <w:t xml:space="preserve">close enough so that the human </w:t>
      </w:r>
      <w:r w:rsidR="003E0CEC">
        <w:t>brain will not notice the difference</w:t>
      </w:r>
      <w:r w:rsidR="00A705F0">
        <w:t>.</w:t>
      </w:r>
      <w:r w:rsidR="004B54E5">
        <w:t xml:space="preserve"> This means </w:t>
      </w:r>
      <w:r w:rsidR="00724EF6">
        <w:t>the latency of Team an Go’s wireless connection needs to be faster than a human can process.</w:t>
      </w:r>
      <w:r w:rsidR="004A1FCF">
        <w:t xml:space="preserve"> As the human reaction time is 250 milliseconds, </w:t>
      </w:r>
      <w:r w:rsidR="00ED122C">
        <w:t xml:space="preserve">the virtual environment should update </w:t>
      </w:r>
      <w:r w:rsidR="0069522F">
        <w:t xml:space="preserve">no slower than the </w:t>
      </w:r>
      <w:r w:rsidR="00ED122C">
        <w:t>250 milliseconds it would take a human to react to it [3].</w:t>
      </w:r>
      <w:r w:rsidR="0069522F">
        <w:t xml:space="preserve"> This requires </w:t>
      </w:r>
      <w:r>
        <w:t>Train</w:t>
      </w:r>
      <w:r w:rsidR="00E66252">
        <w:t xml:space="preserve"> and Go to send a signal at least as fast as the desired update time of 250 milliseconds.</w:t>
      </w:r>
    </w:p>
    <w:p w:rsidR="00612C1C" w:rsidP="00612C1C" w:rsidRDefault="00612C1C" w14:paraId="35ADD878" w14:textId="4D53EC08">
      <w:pPr>
        <w:pStyle w:val="Heading3"/>
      </w:pPr>
      <w:r>
        <w:t>System weight</w:t>
      </w:r>
    </w:p>
    <w:p w:rsidRPr="00612C1C" w:rsidR="00612C1C" w:rsidP="00612C1C" w:rsidRDefault="00D92B74" w14:paraId="7A1DEC3E" w14:textId="019D95D4">
      <w:r>
        <w:t>A p</w:t>
      </w:r>
      <w:r w:rsidR="0022437E">
        <w:t xml:space="preserve">ower wheelchair </w:t>
      </w:r>
      <w:r>
        <w:t>alone can</w:t>
      </w:r>
      <w:r w:rsidR="0022437E">
        <w:t xml:space="preserve"> weigh up to </w:t>
      </w:r>
      <w:r w:rsidR="00AB47D3">
        <w:t>113 kilograms</w:t>
      </w:r>
      <w:r w:rsidR="006F5B72">
        <w:t xml:space="preserve"> [7]</w:t>
      </w:r>
      <w:r w:rsidR="0022437E">
        <w:t>.</w:t>
      </w:r>
      <w:r w:rsidR="006F5B72">
        <w:t xml:space="preserve"> </w:t>
      </w:r>
      <w:r w:rsidR="00AB47D3">
        <w:t xml:space="preserve">For </w:t>
      </w:r>
      <w:r w:rsidR="00E60FFA">
        <w:t>Train</w:t>
      </w:r>
      <w:r w:rsidR="00AB47D3">
        <w:t xml:space="preserve"> and Go to be a viable training system, it should </w:t>
      </w:r>
      <w:r w:rsidR="002C1CB2">
        <w:t>be</w:t>
      </w:r>
      <w:r w:rsidR="00AB47D3">
        <w:t xml:space="preserve"> no more than 5 percent of the original chair’s</w:t>
      </w:r>
      <w:r>
        <w:t xml:space="preserve"> total weight</w:t>
      </w:r>
      <w:r w:rsidR="002C1CB2">
        <w:t xml:space="preserve"> to ensure </w:t>
      </w:r>
      <w:r w:rsidR="00220479">
        <w:t xml:space="preserve">the </w:t>
      </w:r>
      <w:r w:rsidR="00DD0A5D">
        <w:t>wheelchair’s performance will not suffer</w:t>
      </w:r>
      <w:r w:rsidR="00AB47D3">
        <w:t>.</w:t>
      </w:r>
      <w:r w:rsidR="00816C1A">
        <w:t xml:space="preserve"> </w:t>
      </w:r>
      <w:r w:rsidR="6A83174E">
        <w:t>Five</w:t>
      </w:r>
      <w:r w:rsidR="00816C1A">
        <w:t xml:space="preserve"> percent of 113 kilograms is </w:t>
      </w:r>
      <w:r w:rsidR="00CA3C2A">
        <w:t xml:space="preserve">5.65 kilograms, </w:t>
      </w:r>
      <w:r w:rsidR="4F61D7B8">
        <w:t xml:space="preserve">which is </w:t>
      </w:r>
      <w:r w:rsidR="00CA3C2A">
        <w:t xml:space="preserve">the maximum weight of </w:t>
      </w:r>
      <w:r w:rsidR="00E60FFA">
        <w:t>Train</w:t>
      </w:r>
      <w:r w:rsidR="00CA3C2A">
        <w:t xml:space="preserve"> and Go.</w:t>
      </w:r>
    </w:p>
    <w:p w:rsidR="008B187B" w:rsidP="00A522AE" w:rsidRDefault="008B187B" w14:paraId="1F3EFC3A" w14:textId="345F024A">
      <w:pPr>
        <w:pStyle w:val="Heading2"/>
      </w:pPr>
      <w:bookmarkStart w:name="_Toc29196999" w:id="2"/>
      <w:r>
        <w:t>Practical Design Constraints</w:t>
      </w:r>
      <w:bookmarkEnd w:id="2"/>
      <w:r>
        <w:t xml:space="preserve"> </w:t>
      </w:r>
    </w:p>
    <w:p w:rsidRPr="00CB7836" w:rsidR="003B4263" w:rsidP="00CB7836" w:rsidRDefault="304C006B" w14:paraId="35F11D7E" w14:textId="760E3ECD">
      <w:r>
        <w:t xml:space="preserve">The practical design constraints listed in </w:t>
      </w:r>
      <w:r w:rsidR="00DF1916">
        <w:t>T</w:t>
      </w:r>
      <w:r>
        <w:t xml:space="preserve">able 1.2 determine a large amount about the design and marketing of </w:t>
      </w:r>
      <w:r w:rsidR="00E60FFA">
        <w:t>Train</w:t>
      </w:r>
      <w:r>
        <w:t xml:space="preserve"> and Go. These constraints include </w:t>
      </w:r>
      <w:r w:rsidR="133F42E9">
        <w:t xml:space="preserve">sustainability, accessibility, </w:t>
      </w:r>
      <w:r w:rsidR="3CB86206">
        <w:t>and economic concerns.</w:t>
      </w:r>
      <w:r w:rsidR="7D961B4C">
        <w:t xml:space="preserve"> These areas of concern </w:t>
      </w:r>
      <w:r w:rsidR="00B30318">
        <w:t xml:space="preserve">are </w:t>
      </w:r>
      <w:r w:rsidR="00A92C49">
        <w:t>addressed</w:t>
      </w:r>
      <w:r w:rsidR="00B30318">
        <w:t xml:space="preserve"> in the design of </w:t>
      </w:r>
      <w:r w:rsidR="00E60FFA">
        <w:t>Train</w:t>
      </w:r>
      <w:r w:rsidR="00B30318">
        <w:t xml:space="preserve"> and Go</w:t>
      </w:r>
      <w:r w:rsidR="7D961B4C">
        <w:t>.</w:t>
      </w:r>
    </w:p>
    <w:p w:rsidR="005D5D69" w:rsidRDefault="005D5D69" w14:paraId="26CEA745" w14:textId="77777777">
      <w:pPr>
        <w:overflowPunct/>
        <w:autoSpaceDE/>
        <w:autoSpaceDN/>
        <w:adjustRightInd/>
        <w:spacing w:after="0"/>
        <w:jc w:val="left"/>
        <w:textAlignment w:val="auto"/>
        <w:rPr>
          <w:rFonts w:ascii="Times" w:hAnsi="Times"/>
          <w:bCs/>
        </w:rPr>
      </w:pPr>
      <w:r>
        <w:br w:type="page"/>
      </w:r>
    </w:p>
    <w:p w:rsidR="008B187B" w:rsidP="00AD21E7" w:rsidRDefault="008B187B" w14:paraId="3CA7F2E3" w14:textId="43B23601">
      <w:pPr>
        <w:pStyle w:val="SDTable"/>
      </w:pPr>
      <w:r>
        <w:t xml:space="preserve">Table </w:t>
      </w:r>
      <w:r w:rsidR="00B95A7F">
        <w:t>1</w:t>
      </w:r>
      <w:r>
        <w:t>.2. Practical Design Constraints</w:t>
      </w:r>
    </w:p>
    <w:tbl>
      <w:tblPr>
        <w:tblStyle w:val="PlainTable2"/>
        <w:tblW w:w="9350" w:type="dxa"/>
        <w:tblLook w:val="0000" w:firstRow="0" w:lastRow="0" w:firstColumn="0" w:lastColumn="0" w:noHBand="0" w:noVBand="0"/>
      </w:tblPr>
      <w:tblGrid>
        <w:gridCol w:w="1949"/>
        <w:gridCol w:w="2096"/>
        <w:gridCol w:w="5305"/>
      </w:tblGrid>
      <w:tr w:rsidR="009808A9" w:rsidTr="015C2E5F" w14:paraId="0A7DC9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:rsidR="008B187B" w:rsidRDefault="008B187B" w14:paraId="121DD5DE" w14:textId="77777777">
            <w:pPr>
              <w:rPr>
                <w:szCs w:val="22"/>
              </w:rPr>
            </w:pPr>
            <w:r>
              <w:rPr>
                <w:b/>
                <w:bCs/>
                <w:szCs w:val="22"/>
              </w:rPr>
              <w:t>Type</w:t>
            </w:r>
            <w:r>
              <w:rPr>
                <w:szCs w:val="22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6" w:type="dxa"/>
          </w:tcPr>
          <w:p w:rsidR="008B187B" w:rsidRDefault="008B187B" w14:paraId="1DA2729A" w14:textId="77777777">
            <w:pPr>
              <w:rPr>
                <w:szCs w:val="22"/>
              </w:rPr>
            </w:pPr>
            <w:r>
              <w:rPr>
                <w:b/>
                <w:bCs/>
                <w:szCs w:val="22"/>
              </w:rPr>
              <w:t>Name</w:t>
            </w:r>
            <w:r>
              <w:rPr>
                <w:szCs w:val="2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05" w:type="dxa"/>
          </w:tcPr>
          <w:p w:rsidR="008B187B" w:rsidRDefault="008B187B" w14:paraId="7C134653" w14:textId="77777777">
            <w:pPr>
              <w:rPr>
                <w:szCs w:val="22"/>
              </w:rPr>
            </w:pPr>
            <w:r>
              <w:rPr>
                <w:b/>
                <w:bCs/>
                <w:szCs w:val="22"/>
              </w:rPr>
              <w:t>Description</w:t>
            </w:r>
            <w:r>
              <w:rPr>
                <w:szCs w:val="22"/>
              </w:rPr>
              <w:t xml:space="preserve"> </w:t>
            </w:r>
          </w:p>
        </w:tc>
      </w:tr>
      <w:tr w:rsidR="009808A9" w:rsidTr="015C2E5F" w14:paraId="41934117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:rsidRPr="00991AA9" w:rsidR="008B187B" w:rsidRDefault="009C6961" w14:paraId="16B47E3E" w14:textId="226E79E6">
            <w:pPr>
              <w:rPr>
                <w:szCs w:val="22"/>
                <w:highlight w:val="yellow"/>
              </w:rPr>
            </w:pPr>
            <w:r w:rsidRPr="00CA4AD9">
              <w:rPr>
                <w:szCs w:val="22"/>
              </w:rPr>
              <w:t>Sustainability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6" w:type="dxa"/>
          </w:tcPr>
          <w:p w:rsidRPr="00991AA9" w:rsidR="008B187B" w:rsidRDefault="00583628" w14:paraId="255BDB27" w14:textId="60081BAD">
            <w:pPr>
              <w:rPr>
                <w:szCs w:val="22"/>
                <w:highlight w:val="yellow"/>
              </w:rPr>
            </w:pPr>
            <w:r>
              <w:rPr>
                <w:szCs w:val="22"/>
              </w:rPr>
              <w:t xml:space="preserve">Reliability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05" w:type="dxa"/>
          </w:tcPr>
          <w:p w:rsidRPr="00991AA9" w:rsidR="008B187B" w:rsidRDefault="00E60FFA" w14:paraId="4FF33DB6" w14:textId="6D41F0B2">
            <w:pPr>
              <w:rPr>
                <w:szCs w:val="22"/>
                <w:highlight w:val="yellow"/>
              </w:rPr>
            </w:pPr>
            <w:r>
              <w:rPr>
                <w:szCs w:val="22"/>
              </w:rPr>
              <w:t>Train</w:t>
            </w:r>
            <w:r w:rsidR="00A75550">
              <w:rPr>
                <w:szCs w:val="22"/>
              </w:rPr>
              <w:t xml:space="preserve"> and Go</w:t>
            </w:r>
            <w:r w:rsidR="00583628">
              <w:rPr>
                <w:szCs w:val="22"/>
              </w:rPr>
              <w:t xml:space="preserve"> is designed to operate over a five-year period without </w:t>
            </w:r>
            <w:r w:rsidR="00A70016">
              <w:rPr>
                <w:szCs w:val="22"/>
              </w:rPr>
              <w:t xml:space="preserve">component </w:t>
            </w:r>
            <w:r w:rsidR="00583628">
              <w:rPr>
                <w:szCs w:val="22"/>
              </w:rPr>
              <w:t>failure.</w:t>
            </w:r>
          </w:p>
        </w:tc>
      </w:tr>
      <w:tr w:rsidR="009808A9" w:rsidTr="015C2E5F" w14:paraId="01E5BE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:rsidRPr="008F42A2" w:rsidR="008B187B" w:rsidRDefault="005561B8" w14:paraId="55DEFACB" w14:textId="1E6A8E6D">
            <w:pPr>
              <w:rPr>
                <w:szCs w:val="22"/>
              </w:rPr>
            </w:pPr>
            <w:r>
              <w:rPr>
                <w:szCs w:val="22"/>
              </w:rPr>
              <w:t>Accessibility</w:t>
            </w:r>
            <w:r w:rsidRPr="008F42A2" w:rsidR="008B187B">
              <w:rPr>
                <w:szCs w:val="22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6" w:type="dxa"/>
          </w:tcPr>
          <w:p w:rsidRPr="008F42A2" w:rsidR="008B187B" w:rsidRDefault="00583628" w14:paraId="664827B1" w14:textId="38DC6F26">
            <w:r w:rsidRPr="008F42A2">
              <w:t>Modular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05" w:type="dxa"/>
          </w:tcPr>
          <w:p w:rsidRPr="008F42A2" w:rsidR="008B187B" w:rsidRDefault="00E53D9A" w14:paraId="7927AB5B" w14:textId="662829AF">
            <w:pPr>
              <w:rPr>
                <w:szCs w:val="22"/>
              </w:rPr>
            </w:pPr>
            <w:r>
              <w:t>The system</w:t>
            </w:r>
            <w:r w:rsidRPr="008F42A2" w:rsidR="00B26F81">
              <w:t xml:space="preserve"> can be removed from the chair with </w:t>
            </w:r>
            <w:r w:rsidR="00F14047">
              <w:t>commonly avail</w:t>
            </w:r>
            <w:r w:rsidR="00996D8A">
              <w:t xml:space="preserve">able </w:t>
            </w:r>
            <w:r w:rsidR="008C6B60">
              <w:t xml:space="preserve">hand tools. </w:t>
            </w:r>
          </w:p>
        </w:tc>
      </w:tr>
      <w:tr w:rsidR="009808A9" w:rsidTr="015C2E5F" w14:paraId="66D50F6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:rsidRPr="009C6961" w:rsidR="008B187B" w:rsidRDefault="009C6961" w14:paraId="65BC3D1F" w14:textId="33683006">
            <w:pPr>
              <w:rPr>
                <w:szCs w:val="22"/>
              </w:rPr>
            </w:pPr>
            <w:r>
              <w:rPr>
                <w:szCs w:val="22"/>
              </w:rPr>
              <w:t>Sustainability</w:t>
            </w:r>
            <w:r w:rsidRPr="009C6961" w:rsidR="008B187B">
              <w:rPr>
                <w:szCs w:val="22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6" w:type="dxa"/>
          </w:tcPr>
          <w:p w:rsidRPr="00991AA9" w:rsidR="008B187B" w:rsidRDefault="00583628" w14:paraId="0181CA80" w14:textId="736F99F8">
            <w:pPr>
              <w:rPr>
                <w:szCs w:val="22"/>
                <w:highlight w:val="yellow"/>
              </w:rPr>
            </w:pPr>
            <w:r>
              <w:t>Sensor Maintenance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05" w:type="dxa"/>
          </w:tcPr>
          <w:p w:rsidRPr="00991AA9" w:rsidR="008B187B" w:rsidRDefault="603A52D9" w14:paraId="6B423AC2" w14:textId="3C535831">
            <w:r>
              <w:t>S</w:t>
            </w:r>
            <w:r w:rsidR="30F85BC2">
              <w:t>ensor</w:t>
            </w:r>
            <w:r w:rsidR="00B26F81">
              <w:t xml:space="preserve"> connections </w:t>
            </w:r>
            <w:r w:rsidR="59E5F7A6">
              <w:t>are place</w:t>
            </w:r>
            <w:r w:rsidR="00143349">
              <w:t>d</w:t>
            </w:r>
            <w:r w:rsidR="59E5F7A6">
              <w:t xml:space="preserve"> strategically</w:t>
            </w:r>
            <w:r w:rsidR="30F85BC2">
              <w:t xml:space="preserve"> </w:t>
            </w:r>
            <w:r w:rsidR="00B26F81">
              <w:t>to allow simple maintenance or replacement</w:t>
            </w:r>
          </w:p>
        </w:tc>
      </w:tr>
      <w:tr w:rsidR="00C5295A" w:rsidTr="015C2E5F" w14:paraId="7BDB9B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:rsidR="009C125D" w:rsidRDefault="009C6961" w14:paraId="5E66024C" w14:textId="6A6E6999">
            <w:r>
              <w:t>Accessibility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6" w:type="dxa"/>
          </w:tcPr>
          <w:p w:rsidR="009C125D" w:rsidRDefault="00583628" w14:paraId="0A72F488" w14:textId="1C21985C">
            <w:r>
              <w:t>Water Resistance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05" w:type="dxa"/>
          </w:tcPr>
          <w:p w:rsidR="009C125D" w:rsidRDefault="00C316B1" w14:paraId="771BAD7D" w14:textId="6F31EFC1">
            <w:r>
              <w:t xml:space="preserve">Sensors and the microcontroller are </w:t>
            </w:r>
            <w:r w:rsidR="00B26F81">
              <w:t>water-resistant</w:t>
            </w:r>
            <w:r w:rsidR="00BA73B6">
              <w:t>.</w:t>
            </w:r>
          </w:p>
        </w:tc>
      </w:tr>
      <w:tr w:rsidR="006C6A0A" w:rsidTr="015C2E5F" w14:paraId="3C616587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:rsidR="00C819F4" w:rsidRDefault="00DF65C5" w14:paraId="63E3701D" w14:textId="3B741DF8">
            <w:r>
              <w:t>Economic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6" w:type="dxa"/>
          </w:tcPr>
          <w:p w:rsidR="00C819F4" w:rsidRDefault="00583628" w14:paraId="2750F76E" w14:textId="2EC8C1FA">
            <w:r>
              <w:t>Product Versatility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05" w:type="dxa"/>
          </w:tcPr>
          <w:p w:rsidR="00C819F4" w:rsidRDefault="00E60FFA" w14:paraId="68310A34" w14:textId="5F4C4E0D">
            <w:r>
              <w:t>Train</w:t>
            </w:r>
            <w:r w:rsidR="00B26F81">
              <w:t xml:space="preserve"> and Go offers a flexible packaging system to </w:t>
            </w:r>
            <w:r w:rsidR="002E26C4">
              <w:t>attach to a variety of wheelchair designs</w:t>
            </w:r>
            <w:r w:rsidR="00A161C8">
              <w:t xml:space="preserve"> and does not inhibit existing chair functionality</w:t>
            </w:r>
            <w:r w:rsidR="002E26C4">
              <w:t>.</w:t>
            </w:r>
          </w:p>
        </w:tc>
      </w:tr>
      <w:tr w:rsidR="006E104D" w:rsidTr="015C2E5F" w14:paraId="2B9111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:rsidR="006E104D" w:rsidRDefault="00D8124B" w14:paraId="28A8FE1D" w14:textId="352B5833">
            <w:r>
              <w:t>Safety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6" w:type="dxa"/>
          </w:tcPr>
          <w:p w:rsidR="006E104D" w:rsidRDefault="000D5E74" w14:paraId="76295C7F" w14:textId="35048309">
            <w:r>
              <w:t>Collision Detection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05" w:type="dxa"/>
          </w:tcPr>
          <w:p w:rsidR="006E104D" w:rsidRDefault="00E60FFA" w14:paraId="2BCE7CA8" w14:textId="7F773B62">
            <w:r>
              <w:t>Train</w:t>
            </w:r>
            <w:r w:rsidR="00525E2E">
              <w:t xml:space="preserve"> and Go provides the user with feedback to discourage collisions with obstacles.</w:t>
            </w:r>
          </w:p>
        </w:tc>
      </w:tr>
      <w:tr w:rsidR="000843B5" w:rsidTr="015C2E5F" w14:paraId="17002045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:rsidR="000843B5" w:rsidRDefault="0EB7EB53" w14:paraId="3937E02E" w14:textId="06F71BC7">
            <w:r>
              <w:t xml:space="preserve">Functionality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96" w:type="dxa"/>
          </w:tcPr>
          <w:p w:rsidR="000843B5" w:rsidRDefault="0035633A" w14:paraId="2FA01AA8" w14:textId="49ACAD6D">
            <w:r>
              <w:t>VR Communication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05" w:type="dxa"/>
          </w:tcPr>
          <w:p w:rsidR="000843B5" w:rsidRDefault="00E60FFA" w14:paraId="2C2B5F9F" w14:textId="2E0211CC">
            <w:r>
              <w:t>Train</w:t>
            </w:r>
            <w:r w:rsidR="000843B5">
              <w:t xml:space="preserve"> and Go communicates with a VR headset.</w:t>
            </w:r>
          </w:p>
        </w:tc>
      </w:tr>
    </w:tbl>
    <w:p w:rsidR="00C44E9F" w:rsidP="00AD21E7" w:rsidRDefault="00C44E9F" w14:paraId="7520C396" w14:textId="49A41A6F"/>
    <w:p w:rsidRPr="00754019" w:rsidR="00754019" w:rsidP="00754019" w:rsidRDefault="00C95DD5" w14:paraId="31CC9282" w14:textId="31DE926A">
      <w:r>
        <w:t xml:space="preserve">These practical design constraints are </w:t>
      </w:r>
      <w:r w:rsidR="00370014">
        <w:t>explained</w:t>
      </w:r>
      <w:r>
        <w:t xml:space="preserve"> in more detail in the following sections.</w:t>
      </w:r>
    </w:p>
    <w:p w:rsidR="00D96FC3" w:rsidP="00754019" w:rsidRDefault="000802ED" w14:paraId="7AE09349" w14:textId="49A41A6F">
      <w:pPr>
        <w:pStyle w:val="Heading3"/>
      </w:pPr>
      <w:r>
        <w:t>Reliability</w:t>
      </w:r>
    </w:p>
    <w:p w:rsidR="00A665DA" w:rsidP="00A665DA" w:rsidRDefault="00E60FFA" w14:paraId="482296C0" w14:textId="5C2539D6">
      <w:r>
        <w:t>Train</w:t>
      </w:r>
      <w:r w:rsidR="00A75550">
        <w:t xml:space="preserve"> and Go </w:t>
      </w:r>
      <w:r w:rsidR="00A70016">
        <w:t xml:space="preserve">is designed to last </w:t>
      </w:r>
      <w:r w:rsidR="6913604E">
        <w:t>the lifespan of</w:t>
      </w:r>
      <w:r w:rsidR="00A70016">
        <w:t xml:space="preserve"> </w:t>
      </w:r>
      <w:r w:rsidR="00A44C52">
        <w:t xml:space="preserve">an individual’s </w:t>
      </w:r>
      <w:r w:rsidR="00A70016">
        <w:t xml:space="preserve">wheelchair. </w:t>
      </w:r>
      <w:r w:rsidR="5486AF74">
        <w:t xml:space="preserve">Insurance </w:t>
      </w:r>
      <w:r w:rsidR="107D21CE">
        <w:t>offers funding for a new wheelchair every 5 years</w:t>
      </w:r>
      <w:r w:rsidR="00AC14F8">
        <w:t xml:space="preserve">, </w:t>
      </w:r>
      <w:r w:rsidR="00E140A2">
        <w:t xml:space="preserve">so </w:t>
      </w:r>
      <w:r w:rsidR="00DD6A5D">
        <w:t xml:space="preserve">Train and Go should last the </w:t>
      </w:r>
      <w:r w:rsidR="000C1621">
        <w:t xml:space="preserve">until the </w:t>
      </w:r>
      <w:r w:rsidR="00DE1B5B">
        <w:t xml:space="preserve">user needs a new wheelchair, </w:t>
      </w:r>
      <w:r w:rsidR="00AC14F8">
        <w:t>after whic</w:t>
      </w:r>
      <w:r w:rsidR="00A064ED">
        <w:t>h time</w:t>
      </w:r>
      <w:r w:rsidR="00AC14F8">
        <w:t xml:space="preserve"> </w:t>
      </w:r>
      <w:r w:rsidR="00171FD7">
        <w:t xml:space="preserve">a new </w:t>
      </w:r>
      <w:r>
        <w:t>Train</w:t>
      </w:r>
      <w:r w:rsidR="00280F25">
        <w:t xml:space="preserve"> and Go </w:t>
      </w:r>
      <w:r w:rsidR="00171FD7">
        <w:t xml:space="preserve">can be installed </w:t>
      </w:r>
      <w:r w:rsidR="005755F7">
        <w:t>[8]</w:t>
      </w:r>
      <w:r w:rsidR="107D21CE">
        <w:t>.</w:t>
      </w:r>
    </w:p>
    <w:p w:rsidRPr="00A665DA" w:rsidR="00A665DA" w:rsidP="00A665DA" w:rsidRDefault="00A665DA" w14:paraId="2057E2C6" w14:textId="31B5A3BE">
      <w:pPr>
        <w:pStyle w:val="Heading3"/>
      </w:pPr>
      <w:r>
        <w:t>Modular</w:t>
      </w:r>
    </w:p>
    <w:p w:rsidR="00FA59DD" w:rsidP="00FA59DD" w:rsidRDefault="00E60FFA" w14:paraId="6DDA6931" w14:textId="67325D60">
      <w:r>
        <w:t>Train</w:t>
      </w:r>
      <w:r w:rsidR="7E96206E">
        <w:t xml:space="preserve"> and Go </w:t>
      </w:r>
      <w:r w:rsidR="00CC517B">
        <w:t>is</w:t>
      </w:r>
      <w:r w:rsidR="10304A31">
        <w:t xml:space="preserve"> easy to install and </w:t>
      </w:r>
      <w:r w:rsidR="0543998C">
        <w:t xml:space="preserve">remove </w:t>
      </w:r>
      <w:r w:rsidR="10304A31">
        <w:t>using common household hand</w:t>
      </w:r>
      <w:r w:rsidR="0051214A">
        <w:t xml:space="preserve"> </w:t>
      </w:r>
      <w:r w:rsidR="10304A31">
        <w:t>tools.</w:t>
      </w:r>
      <w:r w:rsidR="0C941CCC">
        <w:t xml:space="preserve"> This is </w:t>
      </w:r>
      <w:r w:rsidR="4DEF379A">
        <w:t xml:space="preserve">to </w:t>
      </w:r>
      <w:r w:rsidR="3CC50C98">
        <w:t xml:space="preserve">allow users to remove or install </w:t>
      </w:r>
      <w:r>
        <w:t>Train</w:t>
      </w:r>
      <w:r w:rsidR="3CC50C98">
        <w:t xml:space="preserve"> and </w:t>
      </w:r>
      <w:r w:rsidR="00A95A82">
        <w:t>G</w:t>
      </w:r>
      <w:r w:rsidR="3CC50C98">
        <w:t xml:space="preserve">o with the tools they </w:t>
      </w:r>
      <w:r w:rsidR="00707D2E">
        <w:t>probably already have</w:t>
      </w:r>
      <w:r w:rsidR="4DEF379A">
        <w:t xml:space="preserve">. </w:t>
      </w:r>
    </w:p>
    <w:p w:rsidR="00FA59DD" w:rsidP="00FA59DD" w:rsidRDefault="00B94A48" w14:paraId="682981BC" w14:textId="49A41A6F">
      <w:pPr>
        <w:pStyle w:val="Heading3"/>
      </w:pPr>
      <w:r>
        <w:t>Sensor Maintenance</w:t>
      </w:r>
    </w:p>
    <w:p w:rsidR="00B94A48" w:rsidP="00B94A48" w:rsidRDefault="5EA0159D" w14:paraId="5ABC6B13" w14:textId="267E3B61">
      <w:r>
        <w:t xml:space="preserve">All sensors are installed in areas </w:t>
      </w:r>
      <w:r w:rsidR="517F87BA">
        <w:t>that are</w:t>
      </w:r>
      <w:r>
        <w:t xml:space="preserve"> easy </w:t>
      </w:r>
      <w:r w:rsidR="4A1D8EB8">
        <w:t>to reach</w:t>
      </w:r>
      <w:r w:rsidR="517F87BA">
        <w:t xml:space="preserve"> in case they </w:t>
      </w:r>
      <w:r w:rsidR="1ECDB4CE">
        <w:t>need</w:t>
      </w:r>
      <w:r w:rsidR="517F87BA">
        <w:t xml:space="preserve"> to be</w:t>
      </w:r>
      <w:r w:rsidR="7E202766">
        <w:t xml:space="preserve"> replace</w:t>
      </w:r>
      <w:r w:rsidR="0EFCA6C3">
        <w:t>d</w:t>
      </w:r>
      <w:r w:rsidR="18671E6A">
        <w:t xml:space="preserve">. </w:t>
      </w:r>
      <w:r w:rsidR="0D332A38">
        <w:t xml:space="preserve">The sensors are connected in such a way that they can easily be replaced in the case of component failure. </w:t>
      </w:r>
    </w:p>
    <w:p w:rsidR="00B94A48" w:rsidP="00B94A48" w:rsidRDefault="00B94A48" w14:paraId="720CD9A2" w14:textId="49A41A6F">
      <w:pPr>
        <w:pStyle w:val="Heading3"/>
      </w:pPr>
      <w:r>
        <w:t>Water Resistance</w:t>
      </w:r>
    </w:p>
    <w:p w:rsidR="53EFEBDC" w:rsidP="168A17BB" w:rsidRDefault="53EFEBDC" w14:paraId="14C6A46E" w14:textId="28413192">
      <w:r>
        <w:t>Due to all sensors and microcontroller</w:t>
      </w:r>
      <w:r w:rsidR="0CA59399">
        <w:t>(s)</w:t>
      </w:r>
      <w:r>
        <w:t xml:space="preserve"> being attached directly to the chair, they </w:t>
      </w:r>
      <w:r w:rsidR="00CC517B">
        <w:t>may</w:t>
      </w:r>
      <w:r>
        <w:t xml:space="preserve"> </w:t>
      </w:r>
      <w:r w:rsidR="656323C0">
        <w:t>have to contend with t</w:t>
      </w:r>
      <w:r w:rsidR="00334207">
        <w:t>he</w:t>
      </w:r>
      <w:r w:rsidR="656323C0">
        <w:t xml:space="preserve"> elements,</w:t>
      </w:r>
      <w:r w:rsidR="2F0C6BAB">
        <w:t xml:space="preserve"> such as water and dirt. To help minimize </w:t>
      </w:r>
      <w:r w:rsidR="00A10670">
        <w:t xml:space="preserve">the </w:t>
      </w:r>
      <w:r w:rsidR="2F0C6BAB">
        <w:t>risk</w:t>
      </w:r>
      <w:r w:rsidR="00A10670">
        <w:t xml:space="preserve"> of electrical </w:t>
      </w:r>
      <w:r w:rsidR="00A63FC4">
        <w:t>is</w:t>
      </w:r>
      <w:r w:rsidR="002831C9">
        <w:t>sues</w:t>
      </w:r>
      <w:r w:rsidR="003878D3">
        <w:t xml:space="preserve">, </w:t>
      </w:r>
      <w:r w:rsidR="2F0C6BAB">
        <w:t xml:space="preserve">all attached sensors and </w:t>
      </w:r>
      <w:r w:rsidR="2A480A50">
        <w:t xml:space="preserve">microcontroller(s) </w:t>
      </w:r>
      <w:r w:rsidR="5AC175E6">
        <w:t xml:space="preserve">are </w:t>
      </w:r>
      <w:r w:rsidR="00BB168D">
        <w:t>e</w:t>
      </w:r>
      <w:r w:rsidR="304DC509">
        <w:t>ncased</w:t>
      </w:r>
      <w:r w:rsidR="2A480A50">
        <w:t xml:space="preserve"> in a water</w:t>
      </w:r>
      <w:r w:rsidR="4AE8F254">
        <w:t>-</w:t>
      </w:r>
      <w:r w:rsidR="2A480A50">
        <w:t xml:space="preserve">resistant </w:t>
      </w:r>
      <w:r w:rsidR="4AE8F254">
        <w:t>case.</w:t>
      </w:r>
    </w:p>
    <w:p w:rsidR="00DE235D" w:rsidP="00B95A7F" w:rsidRDefault="00B94A48" w14:paraId="58DE7769" w14:textId="78AB9065">
      <w:pPr>
        <w:pStyle w:val="Heading3"/>
      </w:pPr>
      <w:r>
        <w:t>Product Versatility</w:t>
      </w:r>
    </w:p>
    <w:p w:rsidRPr="00A161C8" w:rsidR="00A161C8" w:rsidP="00A161C8" w:rsidRDefault="00E60FFA" w14:paraId="3748FC88" w14:textId="4A9F9E14">
      <w:r>
        <w:t>Train</w:t>
      </w:r>
      <w:r w:rsidR="47E44CDA">
        <w:t xml:space="preserve"> and Go’s design allows it to be attached to a variety of different wheelchairs without inhibiting </w:t>
      </w:r>
      <w:r w:rsidR="00C11C61">
        <w:t xml:space="preserve">their </w:t>
      </w:r>
      <w:r w:rsidR="7E207976">
        <w:t>existing functionality.</w:t>
      </w:r>
      <w:r w:rsidR="1CFCA62F">
        <w:t xml:space="preserve"> </w:t>
      </w:r>
    </w:p>
    <w:p w:rsidR="00835BC7" w:rsidP="00835BC7" w:rsidRDefault="00835BC7" w14:paraId="19702513" w14:textId="4E1F2C14">
      <w:pPr>
        <w:pStyle w:val="Heading3"/>
      </w:pPr>
      <w:r>
        <w:t>Collision</w:t>
      </w:r>
      <w:r w:rsidR="003C0ED7">
        <w:t xml:space="preserve"> Detection</w:t>
      </w:r>
    </w:p>
    <w:p w:rsidRPr="003C0ED7" w:rsidR="003C0ED7" w:rsidP="003C0ED7" w:rsidRDefault="00E60FFA" w14:paraId="782F1C47" w14:textId="5F862C8B">
      <w:r>
        <w:t>Train</w:t>
      </w:r>
      <w:r w:rsidR="5DEFD114">
        <w:t xml:space="preserve"> and Go provide</w:t>
      </w:r>
      <w:r w:rsidR="00CC517B">
        <w:t>s</w:t>
      </w:r>
      <w:r w:rsidR="5DEFD114">
        <w:t xml:space="preserve"> feedback to the user indicating </w:t>
      </w:r>
      <w:r w:rsidR="00D840F1">
        <w:t>the possibility of a</w:t>
      </w:r>
      <w:r w:rsidR="5DEFD114">
        <w:t xml:space="preserve"> collision </w:t>
      </w:r>
      <w:r w:rsidR="00E47135">
        <w:t xml:space="preserve">when the user comes to close to an obstacle. This is </w:t>
      </w:r>
      <w:r w:rsidR="65B66164">
        <w:t xml:space="preserve">to ensure safety while the </w:t>
      </w:r>
      <w:r w:rsidR="00E47135">
        <w:t xml:space="preserve">user </w:t>
      </w:r>
      <w:r w:rsidR="65B66164">
        <w:t>i</w:t>
      </w:r>
      <w:r w:rsidR="00E47135">
        <w:t>s using the</w:t>
      </w:r>
      <w:r w:rsidR="65B66164">
        <w:t xml:space="preserve"> VR </w:t>
      </w:r>
      <w:r w:rsidR="00E47135">
        <w:t>headset</w:t>
      </w:r>
      <w:r w:rsidR="65B66164">
        <w:t xml:space="preserve">. </w:t>
      </w:r>
      <w:r w:rsidR="488A0A6D">
        <w:t xml:space="preserve"> </w:t>
      </w:r>
    </w:p>
    <w:p w:rsidRPr="00A161C8" w:rsidR="00A161C8" w:rsidP="00A161C8" w:rsidRDefault="00A161C8" w14:paraId="308CECDB" w14:textId="2444717B">
      <w:pPr>
        <w:pStyle w:val="Heading3"/>
      </w:pPr>
      <w:r>
        <w:t>VR Communication</w:t>
      </w:r>
    </w:p>
    <w:p w:rsidRPr="00A161C8" w:rsidR="00A161C8" w:rsidP="00A161C8" w:rsidRDefault="00E60FFA" w14:paraId="6B457FF7" w14:textId="1ED9CA32">
      <w:r>
        <w:t>Train</w:t>
      </w:r>
      <w:r w:rsidR="37D5D873">
        <w:t xml:space="preserve"> and Go</w:t>
      </w:r>
      <w:r w:rsidR="009C76A5">
        <w:t xml:space="preserve"> is connected wirelessly to a</w:t>
      </w:r>
      <w:r w:rsidR="001252DF">
        <w:t xml:space="preserve"> VR headset</w:t>
      </w:r>
      <w:r w:rsidR="6B88D1B8">
        <w:t xml:space="preserve">. Due to </w:t>
      </w:r>
      <w:r w:rsidR="420CCBBC">
        <w:t xml:space="preserve">the </w:t>
      </w:r>
      <w:r w:rsidR="6B88D1B8">
        <w:t>wheelchair</w:t>
      </w:r>
      <w:r w:rsidR="00B32BB8">
        <w:t>’s</w:t>
      </w:r>
      <w:r w:rsidR="6B88D1B8">
        <w:t xml:space="preserve"> orientation being </w:t>
      </w:r>
      <w:r w:rsidR="00777CFA">
        <w:t>unacco</w:t>
      </w:r>
      <w:r w:rsidR="00AE2F57">
        <w:t xml:space="preserve">unted for in </w:t>
      </w:r>
      <w:r w:rsidR="00255571">
        <w:t>traditional virtual reality</w:t>
      </w:r>
      <w:r w:rsidR="00FE6785">
        <w:t xml:space="preserve"> environments, Train and Go</w:t>
      </w:r>
      <w:r w:rsidR="215F3E55">
        <w:t xml:space="preserve"> </w:t>
      </w:r>
      <w:r w:rsidR="00CC517B">
        <w:t>can</w:t>
      </w:r>
      <w:r w:rsidR="5548FE1B">
        <w:t xml:space="preserve"> communicate wheelchair orientation and movement to in VR</w:t>
      </w:r>
      <w:r w:rsidR="500FCC15">
        <w:t xml:space="preserve"> separate from the user’s head orientation</w:t>
      </w:r>
      <w:r w:rsidR="5548FE1B">
        <w:t xml:space="preserve">. </w:t>
      </w:r>
    </w:p>
    <w:p w:rsidRPr="00B95A7F" w:rsidR="00B95A7F" w:rsidP="00B95A7F" w:rsidRDefault="00B95A7F" w14:paraId="4AD6744A" w14:textId="2E154531">
      <w:pPr>
        <w:pStyle w:val="Heading2"/>
      </w:pPr>
      <w:r w:rsidRPr="00B95A7F">
        <w:t>Engineering Standards</w:t>
      </w:r>
    </w:p>
    <w:p w:rsidR="00A13504" w:rsidP="00A13504" w:rsidRDefault="00CC0543" w14:paraId="6D0E05C7" w14:textId="7D217E14">
      <w:r>
        <w:t xml:space="preserve">Table 1.3 outlines </w:t>
      </w:r>
      <w:r w:rsidR="00836A24">
        <w:t>e</w:t>
      </w:r>
      <w:r>
        <w:t xml:space="preserve">ngineering </w:t>
      </w:r>
      <w:r w:rsidR="00836A24">
        <w:t>s</w:t>
      </w:r>
      <w:r>
        <w:t xml:space="preserve">tandards that </w:t>
      </w:r>
      <w:r w:rsidR="00E60FFA">
        <w:t>Train</w:t>
      </w:r>
      <w:r>
        <w:t xml:space="preserve"> and Go satisfies. These standards guarantee </w:t>
      </w:r>
      <w:r w:rsidR="00836A24">
        <w:t>industrially acceptable aspects of the design.</w:t>
      </w:r>
    </w:p>
    <w:p w:rsidR="00A13504" w:rsidP="00AD21E7" w:rsidRDefault="00A13504" w14:paraId="4E60AB07" w14:textId="7395C624">
      <w:pPr>
        <w:pStyle w:val="SDTable"/>
      </w:pPr>
      <w:r>
        <w:t xml:space="preserve">Table </w:t>
      </w:r>
      <w:r w:rsidR="00B95A7F">
        <w:t>1</w:t>
      </w:r>
      <w:r>
        <w:t>.3. Appropriate Engineering Standards</w:t>
      </w:r>
    </w:p>
    <w:tbl>
      <w:tblPr>
        <w:tblStyle w:val="PlainTable2"/>
        <w:tblW w:w="0" w:type="auto"/>
        <w:tblLook w:val="0000" w:firstRow="0" w:lastRow="0" w:firstColumn="0" w:lastColumn="0" w:noHBand="0" w:noVBand="0"/>
      </w:tblPr>
      <w:tblGrid>
        <w:gridCol w:w="1949"/>
        <w:gridCol w:w="2186"/>
        <w:gridCol w:w="5215"/>
      </w:tblGrid>
      <w:tr w:rsidR="00470851" w:rsidTr="00EC1A6C" w14:paraId="5B9124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:rsidR="00A13504" w:rsidP="00930139" w:rsidRDefault="00A13504" w14:paraId="6D8E04C8" w14:textId="0AC1A34E">
            <w:pPr>
              <w:rPr>
                <w:szCs w:val="22"/>
              </w:rPr>
            </w:pPr>
            <w:r>
              <w:rPr>
                <w:b/>
                <w:bCs/>
                <w:szCs w:val="22"/>
              </w:rPr>
              <w:t>Specific Standard</w:t>
            </w:r>
            <w:r>
              <w:rPr>
                <w:szCs w:val="22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86" w:type="dxa"/>
          </w:tcPr>
          <w:p w:rsidR="00A13504" w:rsidP="00930139" w:rsidRDefault="00A13504" w14:paraId="7C5A534E" w14:textId="0B32CAB3">
            <w:pPr>
              <w:rPr>
                <w:szCs w:val="22"/>
              </w:rPr>
            </w:pPr>
            <w:r>
              <w:rPr>
                <w:b/>
                <w:bCs/>
                <w:szCs w:val="22"/>
              </w:rPr>
              <w:t>Standard 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15" w:type="dxa"/>
          </w:tcPr>
          <w:p w:rsidR="00A13504" w:rsidP="00930139" w:rsidRDefault="00261293" w14:paraId="303AD1D8" w14:textId="502F2FBD">
            <w:pPr>
              <w:rPr>
                <w:szCs w:val="22"/>
              </w:rPr>
            </w:pPr>
            <w:r>
              <w:rPr>
                <w:b/>
                <w:bCs/>
                <w:szCs w:val="22"/>
              </w:rPr>
              <w:t>Specification / application</w:t>
            </w:r>
          </w:p>
        </w:tc>
      </w:tr>
      <w:tr w:rsidR="00470851" w:rsidTr="00EC1A6C" w14:paraId="4C2FD23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:rsidR="00A13504" w:rsidP="397043C9" w:rsidRDefault="00A13504" w14:paraId="6A3A1A67" w14:textId="6ED468CE">
            <w:r>
              <w:t>IP-</w:t>
            </w:r>
            <w:r w:rsidR="5894368B">
              <w:t>44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86" w:type="dxa"/>
          </w:tcPr>
          <w:p w:rsidR="00A13504" w:rsidP="00930139" w:rsidRDefault="00A13504" w14:paraId="5213DBC6" w14:textId="61AF1EC9">
            <w:pPr>
              <w:rPr>
                <w:szCs w:val="22"/>
              </w:rPr>
            </w:pPr>
            <w:r w:rsidRPr="00A13504">
              <w:rPr>
                <w:szCs w:val="22"/>
              </w:rPr>
              <w:t>IEC standard 60529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15" w:type="dxa"/>
          </w:tcPr>
          <w:p w:rsidR="00A13504" w:rsidP="00930139" w:rsidRDefault="2CFA8D2D" w14:paraId="5EE32C85" w14:textId="3863EB50">
            <w:r>
              <w:t>The system i</w:t>
            </w:r>
            <w:r w:rsidR="2DE70338">
              <w:t>s</w:t>
            </w:r>
            <w:r w:rsidR="006A382B">
              <w:t xml:space="preserve"> protec</w:t>
            </w:r>
            <w:r w:rsidR="00AC57F9">
              <w:t>t</w:t>
            </w:r>
            <w:r w:rsidR="00FC2FB3">
              <w:t>ed</w:t>
            </w:r>
            <w:r w:rsidR="006A382B">
              <w:t xml:space="preserve"> from solid particles that are over 1mm in size and from </w:t>
            </w:r>
            <w:r w:rsidR="00CE7563">
              <w:t>splashes of water.</w:t>
            </w:r>
          </w:p>
        </w:tc>
      </w:tr>
      <w:tr w:rsidR="00470851" w:rsidTr="00EC1A6C" w14:paraId="425DB4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:rsidR="00A13504" w:rsidP="1B228CE3" w:rsidRDefault="32BE1257" w14:paraId="61A16BE3" w14:textId="39BBDC1C">
            <w:pPr>
              <w:spacing w:line="259" w:lineRule="auto"/>
            </w:pPr>
            <w:r>
              <w:t>Bluetooth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86" w:type="dxa"/>
          </w:tcPr>
          <w:p w:rsidR="00A13504" w:rsidP="00930139" w:rsidRDefault="32BE1257" w14:paraId="08B4DBBA" w14:textId="47FD82DB">
            <w:r>
              <w:t>IEEE 802-15.1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15" w:type="dxa"/>
          </w:tcPr>
          <w:p w:rsidR="00A13504" w:rsidP="00930139" w:rsidRDefault="35F7F450" w14:paraId="1D5E3681" w14:textId="31491998">
            <w:r>
              <w:t xml:space="preserve">The system adheres to </w:t>
            </w:r>
            <w:r w:rsidR="32BE1257">
              <w:t>IEEE Bluetooth standards</w:t>
            </w:r>
            <w:r w:rsidR="1A10C632">
              <w:t xml:space="preserve">. </w:t>
            </w:r>
            <w:r w:rsidR="09F245EB">
              <w:t xml:space="preserve"> </w:t>
            </w:r>
          </w:p>
        </w:tc>
      </w:tr>
      <w:tr w:rsidR="00470851" w:rsidTr="00EC1A6C" w14:paraId="13B7A393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</w:tcPr>
          <w:p w:rsidR="00A13504" w:rsidP="00930139" w:rsidRDefault="004248D1" w14:paraId="1FEB1073" w14:textId="1D9636D1">
            <w:pPr>
              <w:rPr>
                <w:szCs w:val="22"/>
              </w:rPr>
            </w:pPr>
            <w:r>
              <w:rPr>
                <w:szCs w:val="22"/>
              </w:rPr>
              <w:t xml:space="preserve">Protection against </w:t>
            </w:r>
            <w:r w:rsidR="00C81DA9">
              <w:rPr>
                <w:szCs w:val="22"/>
              </w:rPr>
              <w:t>electric shock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86" w:type="dxa"/>
          </w:tcPr>
          <w:p w:rsidR="00A13504" w:rsidP="00930139" w:rsidRDefault="004248D1" w14:paraId="17E2CD31" w14:textId="79FB19BA">
            <w:pPr>
              <w:rPr>
                <w:szCs w:val="22"/>
              </w:rPr>
            </w:pPr>
            <w:r w:rsidRPr="004248D1">
              <w:rPr>
                <w:szCs w:val="22"/>
              </w:rPr>
              <w:t>IEC 62638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15" w:type="dxa"/>
          </w:tcPr>
          <w:p w:rsidR="00A13504" w:rsidP="0082795F" w:rsidRDefault="2D71EBB9" w14:paraId="72E69A3A" w14:textId="0231BA64">
            <w:r>
              <w:t>The e</w:t>
            </w:r>
            <w:r w:rsidR="005F0201">
              <w:t xml:space="preserve">lectrical components </w:t>
            </w:r>
            <w:r w:rsidR="4E31B451">
              <w:t xml:space="preserve">of the system </w:t>
            </w:r>
            <w:r w:rsidR="005F0201">
              <w:t>are isolated from the user to prevent electric shock</w:t>
            </w:r>
            <w:r w:rsidR="4DD1F891">
              <w:t xml:space="preserve">. </w:t>
            </w:r>
          </w:p>
        </w:tc>
      </w:tr>
    </w:tbl>
    <w:p w:rsidR="0043290D" w:rsidRDefault="0043290D" w14:paraId="6C7A4766" w14:textId="7BE60EBD">
      <w:pPr>
        <w:overflowPunct/>
        <w:autoSpaceDE/>
        <w:autoSpaceDN/>
        <w:adjustRightInd/>
        <w:spacing w:after="0"/>
        <w:jc w:val="left"/>
        <w:textAlignment w:val="auto"/>
      </w:pPr>
      <w:bookmarkStart w:name="_Ref49481035" w:id="3"/>
      <w:bookmarkStart w:name="_Toc29197010" w:id="4"/>
    </w:p>
    <w:p w:rsidR="00FD7ABE" w:rsidRDefault="00FD7ABE" w14:paraId="65EF0386" w14:textId="4E5F8548">
      <w:pPr>
        <w:overflowPunct/>
        <w:autoSpaceDE/>
        <w:autoSpaceDN/>
        <w:adjustRightInd/>
        <w:spacing w:after="0"/>
        <w:jc w:val="left"/>
        <w:textAlignment w:val="auto"/>
      </w:pPr>
      <w:r>
        <w:t>These engineering standards are explained in more detail in the following sections.</w:t>
      </w:r>
    </w:p>
    <w:p w:rsidRPr="0043290D" w:rsidR="0043290D" w:rsidP="0043290D" w:rsidRDefault="006537D1" w14:paraId="52E4FA34" w14:textId="43C4513A">
      <w:pPr>
        <w:pStyle w:val="Heading3"/>
      </w:pPr>
      <w:r w:rsidRPr="2ECE0B19">
        <w:rPr>
          <w:kern w:val="32"/>
        </w:rPr>
        <w:t>IP-44</w:t>
      </w:r>
    </w:p>
    <w:p w:rsidRPr="00902131" w:rsidR="00902131" w:rsidP="00902131" w:rsidRDefault="00E60FFA" w14:paraId="37A818D2" w14:textId="229D34B8">
      <w:r>
        <w:t>Train</w:t>
      </w:r>
      <w:r w:rsidR="002A6907">
        <w:t xml:space="preserve"> and Go</w:t>
      </w:r>
      <w:r w:rsidR="00A527A6">
        <w:t xml:space="preserve"> </w:t>
      </w:r>
      <w:r w:rsidRPr="002A6907" w:rsidR="002A6907">
        <w:t>com</w:t>
      </w:r>
      <w:r w:rsidR="00A527A6">
        <w:t>plies</w:t>
      </w:r>
      <w:r w:rsidRPr="002A6907" w:rsidR="002A6907">
        <w:t xml:space="preserve"> with Ingress Protection Rating IP44. </w:t>
      </w:r>
      <w:r w:rsidR="0080038F">
        <w:t>It</w:t>
      </w:r>
      <w:r w:rsidRPr="002A6907" w:rsidR="002A6907">
        <w:t xml:space="preserve"> states that components should be protected against solid objects greater than 1 millimeter and should not be harmed by the splashing of water</w:t>
      </w:r>
      <w:r w:rsidR="00CE7563">
        <w:t xml:space="preserve"> from any</w:t>
      </w:r>
      <w:r w:rsidR="00CE223A">
        <w:t xml:space="preserve"> </w:t>
      </w:r>
      <w:r w:rsidR="00CE7563">
        <w:t>direction</w:t>
      </w:r>
      <w:r w:rsidRPr="002A6907" w:rsidR="002A6907">
        <w:t>.</w:t>
      </w:r>
    </w:p>
    <w:p w:rsidRPr="00902131" w:rsidR="004C6659" w:rsidP="004C6659" w:rsidRDefault="000909E0" w14:paraId="0F75F4E8" w14:textId="110E5769">
      <w:pPr>
        <w:pStyle w:val="Heading3"/>
      </w:pPr>
      <w:r>
        <w:t>Bluetooth</w:t>
      </w:r>
    </w:p>
    <w:p w:rsidRPr="000909E0" w:rsidR="000909E0" w:rsidP="000909E0" w:rsidRDefault="00E60FFA" w14:paraId="2E39DAF7" w14:textId="0F8F6473">
      <w:r>
        <w:t>Train</w:t>
      </w:r>
      <w:r w:rsidR="07460F57">
        <w:t xml:space="preserve"> and Go conforms to the statu</w:t>
      </w:r>
      <w:r w:rsidR="3B36709E">
        <w:t>t</w:t>
      </w:r>
      <w:r w:rsidR="07460F57">
        <w:t>es set forth in IEEE 802-15.1</w:t>
      </w:r>
      <w:r w:rsidR="751670F1">
        <w:t>,</w:t>
      </w:r>
      <w:r w:rsidR="07460F57">
        <w:t xml:space="preserve"> which </w:t>
      </w:r>
      <w:r w:rsidR="3AA78B8D">
        <w:t>describes</w:t>
      </w:r>
      <w:r w:rsidR="07460F57">
        <w:t xml:space="preserve"> how </w:t>
      </w:r>
      <w:r w:rsidR="72B17D3F">
        <w:t>Bluetooth</w:t>
      </w:r>
      <w:r w:rsidR="07460F57">
        <w:t xml:space="preserve"> </w:t>
      </w:r>
      <w:r w:rsidR="1D805793">
        <w:t xml:space="preserve">modules </w:t>
      </w:r>
      <w:r w:rsidR="190247D1">
        <w:t>are required to operate</w:t>
      </w:r>
      <w:r w:rsidR="640C8A34">
        <w:t xml:space="preserve">. </w:t>
      </w:r>
      <w:r w:rsidR="534DFB96">
        <w:t xml:space="preserve">This is to ensure wireless compatibility </w:t>
      </w:r>
      <w:r w:rsidR="7B41CF8F">
        <w:t xml:space="preserve">across platforms and to ensure consistent operation. </w:t>
      </w:r>
    </w:p>
    <w:p w:rsidRPr="000909E0" w:rsidR="0080038F" w:rsidP="0080038F" w:rsidRDefault="0080038F" w14:paraId="57A22C1A" w14:textId="4713582B">
      <w:pPr>
        <w:pStyle w:val="Heading3"/>
      </w:pPr>
      <w:r>
        <w:t xml:space="preserve">Protection against </w:t>
      </w:r>
      <w:r w:rsidR="00A50260">
        <w:t>electric shock</w:t>
      </w:r>
    </w:p>
    <w:p w:rsidR="009F21F6" w:rsidP="0058305D" w:rsidRDefault="00296B14" w14:paraId="7C7BFBB2" w14:textId="69BDC5C4">
      <w:pPr>
        <w:rPr>
          <w:rFonts w:cs="Arial"/>
          <w:b/>
          <w:caps/>
          <w:kern w:val="32"/>
        </w:rPr>
      </w:pPr>
      <w:r w:rsidRPr="00296B14">
        <w:t xml:space="preserve">The International Electrotechnical Commission standard 62638 gives guidance on </w:t>
      </w:r>
      <w:r w:rsidR="36F159B8">
        <w:t>protection</w:t>
      </w:r>
      <w:r w:rsidRPr="00296B14">
        <w:t xml:space="preserve"> from electrical shock. The standard classifies DC and AC sources according to their maximum voltage and current magnitudes.</w:t>
      </w:r>
      <w:r w:rsidR="009F21F6">
        <w:br w:type="page"/>
      </w:r>
    </w:p>
    <w:p w:rsidR="008B187B" w:rsidRDefault="008B187B" w14:paraId="0A506637" w14:textId="23F42603">
      <w:pPr>
        <w:pStyle w:val="Heading1"/>
      </w:pPr>
      <w:r>
        <w:t>R</w:t>
      </w:r>
      <w:bookmarkEnd w:id="3"/>
      <w:r w:rsidR="00F55506">
        <w:t>eferences</w:t>
      </w:r>
      <w:bookmarkEnd w:id="4"/>
    </w:p>
    <w:p w:rsidR="166A12C7" w:rsidP="0D4693F5" w:rsidRDefault="00EA5BF8" w14:paraId="135F0A16" w14:textId="23F4260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[1]</w:t>
      </w:r>
      <w:r w:rsidR="009D5ECA">
        <w:rPr>
          <w:rFonts w:ascii="Arial" w:hAnsi="Arial" w:cs="Arial"/>
          <w:sz w:val="20"/>
        </w:rPr>
        <w:t xml:space="preserve"> </w:t>
      </w:r>
      <w:r w:rsidR="0014012C">
        <w:rPr>
          <w:rFonts w:ascii="Arial" w:hAnsi="Arial" w:cs="Arial"/>
          <w:sz w:val="20"/>
        </w:rPr>
        <w:t>M. Horton</w:t>
      </w:r>
      <w:r w:rsidR="00D7261D">
        <w:rPr>
          <w:rFonts w:ascii="Arial" w:hAnsi="Arial" w:cs="Arial"/>
          <w:sz w:val="20"/>
        </w:rPr>
        <w:t xml:space="preserve">. </w:t>
      </w:r>
      <w:r w:rsidR="009E0466">
        <w:rPr>
          <w:rFonts w:ascii="Arial" w:hAnsi="Arial" w:cs="Arial"/>
          <w:sz w:val="20"/>
        </w:rPr>
        <w:t>“</w:t>
      </w:r>
      <w:r w:rsidR="005902A5">
        <w:rPr>
          <w:rFonts w:ascii="Arial" w:hAnsi="Arial" w:cs="Arial"/>
          <w:sz w:val="20"/>
        </w:rPr>
        <w:t>Seven reasons why your life depends on an accurate IMU</w:t>
      </w:r>
      <w:r w:rsidR="00DF2451">
        <w:rPr>
          <w:rFonts w:ascii="Arial" w:hAnsi="Arial" w:cs="Arial"/>
          <w:sz w:val="20"/>
        </w:rPr>
        <w:t>.</w:t>
      </w:r>
      <w:r w:rsidR="009E0466">
        <w:rPr>
          <w:rFonts w:ascii="Arial" w:hAnsi="Arial" w:cs="Arial"/>
          <w:sz w:val="20"/>
        </w:rPr>
        <w:t>”</w:t>
      </w:r>
      <w:r w:rsidR="00B5017E">
        <w:rPr>
          <w:rFonts w:ascii="Arial" w:hAnsi="Arial" w:cs="Arial"/>
          <w:sz w:val="20"/>
        </w:rPr>
        <w:t xml:space="preserve"> Fierce Electronics. </w:t>
      </w:r>
      <w:hyperlink w:history="1" r:id="rId12">
        <w:r w:rsidRPr="007728D2" w:rsidR="00F770B1">
          <w:rPr>
            <w:rStyle w:val="Hyperlink"/>
            <w:rFonts w:ascii="Arial" w:hAnsi="Arial" w:cs="Arial"/>
            <w:sz w:val="20"/>
          </w:rPr>
          <w:t>https://www.fierceelectronics.com/components/seven-reasons-why-your-life-depends-accurate-imu</w:t>
        </w:r>
      </w:hyperlink>
      <w:r w:rsidR="00BF24A1">
        <w:rPr>
          <w:rFonts w:ascii="Arial" w:hAnsi="Arial" w:cs="Arial"/>
          <w:sz w:val="20"/>
        </w:rPr>
        <w:t xml:space="preserve"> (accessed Feb</w:t>
      </w:r>
      <w:r w:rsidR="00D05851">
        <w:rPr>
          <w:rFonts w:ascii="Arial" w:hAnsi="Arial" w:cs="Arial"/>
          <w:sz w:val="20"/>
        </w:rPr>
        <w:t>. 16, 2023)</w:t>
      </w:r>
      <w:r w:rsidR="009762B1">
        <w:rPr>
          <w:rFonts w:ascii="Arial" w:hAnsi="Arial" w:cs="Arial"/>
          <w:sz w:val="20"/>
        </w:rPr>
        <w:t>.</w:t>
      </w:r>
    </w:p>
    <w:p w:rsidR="00C21C7D" w:rsidP="0D4693F5" w:rsidRDefault="00C21C7D" w14:paraId="1C71DB9B" w14:textId="23D2ED1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[2] </w:t>
      </w:r>
      <w:r w:rsidR="00DF2451">
        <w:rPr>
          <w:rFonts w:ascii="Arial" w:hAnsi="Arial" w:cs="Arial"/>
          <w:sz w:val="20"/>
        </w:rPr>
        <w:t xml:space="preserve">A. Smith. “How fast do electric wheelchairs go.” </w:t>
      </w:r>
      <w:r w:rsidR="00F90CA1">
        <w:rPr>
          <w:rFonts w:ascii="Arial" w:hAnsi="Arial" w:cs="Arial"/>
          <w:sz w:val="20"/>
        </w:rPr>
        <w:t xml:space="preserve">Mobility Medical Supply. </w:t>
      </w:r>
      <w:hyperlink w:history="1" r:id="rId13">
        <w:r w:rsidRPr="007728D2" w:rsidR="00DF2451">
          <w:rPr>
            <w:rStyle w:val="Hyperlink"/>
            <w:rFonts w:ascii="Arial" w:hAnsi="Arial" w:cs="Arial"/>
            <w:sz w:val="20"/>
          </w:rPr>
          <w:t>https://mobilitymedicalsupply.com/how-fast-do-electric-wheelchairs-go/</w:t>
        </w:r>
      </w:hyperlink>
      <w:r w:rsidR="00FC0446">
        <w:rPr>
          <w:rFonts w:ascii="Arial" w:hAnsi="Arial" w:cs="Arial"/>
          <w:sz w:val="20"/>
        </w:rPr>
        <w:t xml:space="preserve"> (accessed Feb. 16, 2023)</w:t>
      </w:r>
    </w:p>
    <w:p w:rsidR="00122AA9" w:rsidP="68DC4276" w:rsidRDefault="00122AA9" w14:paraId="5629D28A" w14:textId="534789E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</w:t>
      </w:r>
      <w:r w:rsidR="00C21C7D">
        <w:rPr>
          <w:rFonts w:ascii="Arial" w:hAnsi="Arial" w:cs="Arial"/>
          <w:sz w:val="20"/>
        </w:rPr>
        <w:t>3</w:t>
      </w:r>
      <w:r>
        <w:rPr>
          <w:rFonts w:ascii="Arial" w:hAnsi="Arial" w:cs="Arial"/>
          <w:sz w:val="20"/>
        </w:rPr>
        <w:t xml:space="preserve">] </w:t>
      </w:r>
      <w:r w:rsidR="002137D4">
        <w:rPr>
          <w:rFonts w:ascii="Arial" w:hAnsi="Arial" w:cs="Arial"/>
          <w:sz w:val="20"/>
        </w:rPr>
        <w:t xml:space="preserve">E. Ackerman. “Enabling superhuman reflexes without feeling like a robot.” </w:t>
      </w:r>
      <w:r w:rsidR="007A2E8B">
        <w:rPr>
          <w:rFonts w:ascii="Arial" w:hAnsi="Arial" w:cs="Arial"/>
          <w:sz w:val="20"/>
        </w:rPr>
        <w:t>IEEE Spectrum.</w:t>
      </w:r>
      <w:r w:rsidR="002137D4">
        <w:rPr>
          <w:rFonts w:ascii="Arial" w:hAnsi="Arial" w:cs="Arial"/>
          <w:sz w:val="20"/>
        </w:rPr>
        <w:t xml:space="preserve"> </w:t>
      </w:r>
      <w:hyperlink w:history="1" r:id="rId14">
        <w:r w:rsidRPr="007728D2" w:rsidR="002137D4">
          <w:rPr>
            <w:rStyle w:val="Hyperlink"/>
            <w:rFonts w:ascii="Arial" w:hAnsi="Arial" w:cs="Arial"/>
            <w:sz w:val="20"/>
          </w:rPr>
          <w:t>https://spectrum.ieee.org/enabling-superhuman-reflexes-without-feeling-like-a-robot</w:t>
        </w:r>
      </w:hyperlink>
      <w:r w:rsidR="007A2E8B">
        <w:rPr>
          <w:rFonts w:ascii="Arial" w:hAnsi="Arial" w:cs="Arial"/>
          <w:sz w:val="20"/>
        </w:rPr>
        <w:t xml:space="preserve"> (accessed Feb. 16, 2023)</w:t>
      </w:r>
    </w:p>
    <w:p w:rsidR="006857C9" w:rsidP="00EA5BF8" w:rsidRDefault="00EA5BF8" w14:paraId="2F3F367F" w14:textId="322FD24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[</w:t>
      </w:r>
      <w:r w:rsidR="00C21C7D">
        <w:rPr>
          <w:rFonts w:ascii="Arial" w:hAnsi="Arial" w:cs="Arial"/>
          <w:sz w:val="20"/>
        </w:rPr>
        <w:t>4</w:t>
      </w:r>
      <w:r>
        <w:rPr>
          <w:rFonts w:ascii="Arial" w:hAnsi="Arial" w:cs="Arial"/>
          <w:sz w:val="20"/>
        </w:rPr>
        <w:t>]</w:t>
      </w:r>
      <w:r w:rsidR="009D5ECA">
        <w:rPr>
          <w:rFonts w:ascii="Arial" w:hAnsi="Arial" w:cs="Arial"/>
          <w:sz w:val="20"/>
        </w:rPr>
        <w:t xml:space="preserve"> </w:t>
      </w:r>
      <w:r w:rsidR="00D76F68">
        <w:rPr>
          <w:rFonts w:ascii="Arial" w:hAnsi="Arial" w:cs="Arial"/>
          <w:sz w:val="20"/>
        </w:rPr>
        <w:t xml:space="preserve">“Ultrasonic sensor accuracy.” </w:t>
      </w:r>
      <w:proofErr w:type="spellStart"/>
      <w:r w:rsidR="00D76F68">
        <w:rPr>
          <w:rFonts w:ascii="Arial" w:hAnsi="Arial" w:cs="Arial"/>
          <w:sz w:val="20"/>
        </w:rPr>
        <w:t>Senix</w:t>
      </w:r>
      <w:proofErr w:type="spellEnd"/>
      <w:r w:rsidR="00D76F68">
        <w:rPr>
          <w:rFonts w:ascii="Arial" w:hAnsi="Arial" w:cs="Arial"/>
          <w:sz w:val="20"/>
        </w:rPr>
        <w:t>.</w:t>
      </w:r>
      <w:r w:rsidR="009D5ECA">
        <w:rPr>
          <w:rFonts w:ascii="Arial" w:hAnsi="Arial" w:cs="Arial"/>
          <w:sz w:val="20"/>
        </w:rPr>
        <w:t xml:space="preserve"> </w:t>
      </w:r>
      <w:hyperlink w:history="1" r:id="rId15">
        <w:r w:rsidRPr="007728D2" w:rsidR="00BC7EE1">
          <w:rPr>
            <w:rStyle w:val="Hyperlink"/>
            <w:rFonts w:ascii="Arial" w:hAnsi="Arial" w:cs="Arial"/>
            <w:sz w:val="20"/>
          </w:rPr>
          <w:t>https://senix.com/ultrasonic-sensor-accuracy/</w:t>
        </w:r>
      </w:hyperlink>
      <w:r w:rsidR="00BC7EE1">
        <w:rPr>
          <w:rFonts w:ascii="Arial" w:hAnsi="Arial" w:cs="Arial"/>
          <w:sz w:val="20"/>
        </w:rPr>
        <w:t xml:space="preserve"> (accessed Feb. 16, 2023)</w:t>
      </w:r>
    </w:p>
    <w:p w:rsidR="006177AD" w:rsidP="00EA5BF8" w:rsidRDefault="006177AD" w14:paraId="636A5E4B" w14:textId="242A11F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[5] </w:t>
      </w:r>
      <w:r w:rsidR="00EF0C3B">
        <w:rPr>
          <w:rFonts w:ascii="Arial" w:hAnsi="Arial" w:cs="Arial"/>
          <w:sz w:val="20"/>
        </w:rPr>
        <w:t xml:space="preserve">M. </w:t>
      </w:r>
      <w:proofErr w:type="spellStart"/>
      <w:r w:rsidR="00EF0C3B">
        <w:rPr>
          <w:rFonts w:ascii="Arial" w:hAnsi="Arial" w:cs="Arial"/>
          <w:sz w:val="20"/>
        </w:rPr>
        <w:t>Roser</w:t>
      </w:r>
      <w:proofErr w:type="spellEnd"/>
      <w:r w:rsidR="00EF0C3B">
        <w:rPr>
          <w:rFonts w:ascii="Arial" w:hAnsi="Arial" w:cs="Arial"/>
          <w:sz w:val="20"/>
        </w:rPr>
        <w:t xml:space="preserve">. “Human height.” Our World in Data. </w:t>
      </w:r>
      <w:hyperlink w:history="1" r:id="rId16">
        <w:r w:rsidRPr="007728D2" w:rsidR="00EF0C3B">
          <w:rPr>
            <w:rStyle w:val="Hyperlink"/>
            <w:rFonts w:ascii="Arial" w:hAnsi="Arial" w:cs="Arial"/>
            <w:sz w:val="20"/>
          </w:rPr>
          <w:t>https://ourworldindata.org/human-height</w:t>
        </w:r>
      </w:hyperlink>
      <w:r w:rsidR="00EF0C3B">
        <w:rPr>
          <w:rFonts w:ascii="Arial" w:hAnsi="Arial" w:cs="Arial"/>
          <w:sz w:val="20"/>
        </w:rPr>
        <w:t xml:space="preserve"> (accessed Feb. 16, 2023)</w:t>
      </w:r>
    </w:p>
    <w:p w:rsidR="000D4B31" w:rsidP="00EA5BF8" w:rsidRDefault="000D4B31" w14:paraId="1D0791F6" w14:textId="5BB3C56E">
      <w:pPr>
        <w:rPr>
          <w:rFonts w:ascii="Arial" w:hAnsi="Arial" w:cs="Arial"/>
          <w:color w:val="0000FF"/>
          <w:sz w:val="20"/>
          <w:u w:val="single"/>
        </w:rPr>
      </w:pPr>
      <w:r w:rsidRPr="000D4B31">
        <w:rPr>
          <w:rFonts w:ascii="Arial" w:hAnsi="Arial" w:cs="Arial"/>
          <w:sz w:val="20"/>
        </w:rPr>
        <w:t xml:space="preserve">[6] </w:t>
      </w:r>
      <w:r w:rsidRPr="00F85BB6" w:rsidR="00F85BB6">
        <w:rPr>
          <w:rFonts w:ascii="Arial" w:hAnsi="Arial" w:cs="Arial"/>
          <w:sz w:val="20"/>
        </w:rPr>
        <w:t xml:space="preserve">Standard Chair Height: How high should a </w:t>
      </w:r>
      <w:r w:rsidR="008E56B9">
        <w:rPr>
          <w:rFonts w:ascii="Arial" w:hAnsi="Arial" w:cs="Arial"/>
          <w:sz w:val="20"/>
        </w:rPr>
        <w:t>c</w:t>
      </w:r>
      <w:r w:rsidRPr="00F85BB6" w:rsidR="00F85BB6">
        <w:rPr>
          <w:rFonts w:ascii="Arial" w:hAnsi="Arial" w:cs="Arial"/>
          <w:sz w:val="20"/>
        </w:rPr>
        <w:t>hair be?</w:t>
      </w:r>
      <w:r w:rsidR="00F85BB6">
        <w:rPr>
          <w:rFonts w:ascii="Arial" w:hAnsi="Arial" w:cs="Arial"/>
          <w:sz w:val="20"/>
        </w:rPr>
        <w:t xml:space="preserve">” </w:t>
      </w:r>
      <w:r w:rsidR="00FE323C">
        <w:rPr>
          <w:rFonts w:ascii="Arial" w:hAnsi="Arial" w:cs="Arial"/>
          <w:sz w:val="20"/>
        </w:rPr>
        <w:t xml:space="preserve">LOLVVV. </w:t>
      </w:r>
      <w:hyperlink w:history="1" r:id="rId17">
        <w:r w:rsidRPr="007728D2" w:rsidR="00FE323C">
          <w:rPr>
            <w:rStyle w:val="Hyperlink"/>
            <w:rFonts w:ascii="Arial" w:hAnsi="Arial" w:cs="Arial"/>
            <w:sz w:val="20"/>
          </w:rPr>
          <w:t>https://www.lolvvv.com/blog/chair-height</w:t>
        </w:r>
      </w:hyperlink>
      <w:r w:rsidR="00531F8B">
        <w:rPr>
          <w:rFonts w:ascii="Arial" w:hAnsi="Arial" w:cs="Arial"/>
          <w:sz w:val="20"/>
        </w:rPr>
        <w:t xml:space="preserve"> (accessed Feb. 16, 2023)</w:t>
      </w:r>
    </w:p>
    <w:p w:rsidR="000D4B31" w:rsidP="00EA5BF8" w:rsidRDefault="00F1012F" w14:paraId="60DA4BDF" w14:textId="586C4B8B">
      <w:pPr>
        <w:rPr>
          <w:rFonts w:ascii="Arial" w:hAnsi="Arial" w:cs="Arial"/>
          <w:color w:val="0000FF"/>
          <w:sz w:val="20"/>
          <w:u w:val="single"/>
        </w:rPr>
      </w:pPr>
      <w:r w:rsidRPr="00F1012F">
        <w:rPr>
          <w:rFonts w:ascii="Arial" w:hAnsi="Arial" w:cs="Arial"/>
          <w:sz w:val="20"/>
        </w:rPr>
        <w:t xml:space="preserve">[7] </w:t>
      </w:r>
      <w:r w:rsidR="001267AB">
        <w:rPr>
          <w:rFonts w:ascii="Arial" w:hAnsi="Arial" w:cs="Arial"/>
          <w:sz w:val="20"/>
        </w:rPr>
        <w:t xml:space="preserve">“How much does a wheelchair weigh?” 1800 Wheelchair. </w:t>
      </w:r>
      <w:hyperlink w:history="1" r:id="rId18">
        <w:r w:rsidRPr="007728D2" w:rsidR="001267AB">
          <w:rPr>
            <w:rStyle w:val="Hyperlink"/>
            <w:rFonts w:ascii="Arial" w:hAnsi="Arial" w:cs="Arial"/>
            <w:sz w:val="20"/>
          </w:rPr>
          <w:t>https://www.1800wheelchair.com/faq/how-much-does-a-wheelchair-weigh/</w:t>
        </w:r>
      </w:hyperlink>
      <w:r w:rsidR="00E622B5">
        <w:rPr>
          <w:rFonts w:ascii="Arial" w:hAnsi="Arial" w:cs="Arial"/>
          <w:sz w:val="20"/>
        </w:rPr>
        <w:t xml:space="preserve"> (accessed Feb. 16, 2023)</w:t>
      </w:r>
    </w:p>
    <w:p w:rsidR="00F1012F" w:rsidP="00EA5BF8" w:rsidRDefault="00E37AF3" w14:paraId="3B1C3A47" w14:textId="247295BD">
      <w:pPr>
        <w:rPr>
          <w:rFonts w:ascii="Arial" w:hAnsi="Arial" w:cs="Arial"/>
          <w:color w:val="0000FF"/>
          <w:sz w:val="20"/>
          <w:u w:val="single"/>
        </w:rPr>
      </w:pPr>
      <w:r w:rsidRPr="00E37AF3">
        <w:rPr>
          <w:rFonts w:ascii="Arial" w:hAnsi="Arial" w:cs="Arial"/>
          <w:sz w:val="20"/>
        </w:rPr>
        <w:t xml:space="preserve">[8] </w:t>
      </w:r>
      <w:r w:rsidR="00F55194">
        <w:rPr>
          <w:rFonts w:ascii="Arial" w:hAnsi="Arial" w:cs="Arial"/>
          <w:sz w:val="20"/>
        </w:rPr>
        <w:t>“</w:t>
      </w:r>
      <w:r w:rsidR="009A3417">
        <w:rPr>
          <w:rFonts w:ascii="Arial" w:hAnsi="Arial" w:cs="Arial"/>
          <w:sz w:val="20"/>
        </w:rPr>
        <w:t>Replacing DME.</w:t>
      </w:r>
      <w:r w:rsidR="00F55194">
        <w:rPr>
          <w:rFonts w:ascii="Arial" w:hAnsi="Arial" w:cs="Arial"/>
          <w:sz w:val="20"/>
        </w:rPr>
        <w:t>”</w:t>
      </w:r>
      <w:r w:rsidR="009A3417">
        <w:rPr>
          <w:rFonts w:ascii="Arial" w:hAnsi="Arial" w:cs="Arial"/>
          <w:sz w:val="20"/>
        </w:rPr>
        <w:t xml:space="preserve"> Medicare Interactive</w:t>
      </w:r>
      <w:r w:rsidR="00F24256">
        <w:rPr>
          <w:rFonts w:ascii="Arial" w:hAnsi="Arial" w:cs="Arial"/>
          <w:sz w:val="20"/>
        </w:rPr>
        <w:t>.</w:t>
      </w:r>
      <w:r w:rsidR="00F55194">
        <w:rPr>
          <w:rFonts w:ascii="Arial" w:hAnsi="Arial" w:cs="Arial"/>
          <w:sz w:val="20"/>
        </w:rPr>
        <w:t xml:space="preserve"> </w:t>
      </w:r>
      <w:hyperlink w:history="1" r:id="rId19">
        <w:r w:rsidRPr="007728D2" w:rsidR="00F55194">
          <w:rPr>
            <w:rStyle w:val="Hyperlink"/>
            <w:rFonts w:ascii="Arial" w:hAnsi="Arial" w:cs="Arial"/>
            <w:sz w:val="20"/>
          </w:rPr>
          <w:t>https://www.medicareinteractive.org/get-answers/medicare-covered-services/durable-medical-equipment-dme/replacing-dme</w:t>
        </w:r>
      </w:hyperlink>
      <w:r w:rsidR="001D4EDD">
        <w:rPr>
          <w:rFonts w:ascii="Arial" w:hAnsi="Arial" w:cs="Arial"/>
          <w:sz w:val="20"/>
        </w:rPr>
        <w:t xml:space="preserve"> (accessed Feb. 16, 2023)</w:t>
      </w:r>
    </w:p>
    <w:p w:rsidRPr="000D4B31" w:rsidR="0051479F" w:rsidP="005904BC" w:rsidRDefault="0051479F" w14:paraId="20EE9FA4" w14:textId="77777777">
      <w:pPr>
        <w:rPr>
          <w:rFonts w:ascii="Arial" w:hAnsi="Arial" w:cs="Arial"/>
          <w:color w:val="0000FF"/>
          <w:sz w:val="20"/>
          <w:u w:val="single"/>
        </w:rPr>
      </w:pPr>
    </w:p>
    <w:sectPr w:rsidRPr="000D4B31" w:rsidR="0051479F" w:rsidSect="002D5F08">
      <w:headerReference w:type="default" r:id="rId20"/>
      <w:footerReference w:type="default" r:id="rId21"/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502D" w:rsidRDefault="00BD502D" w14:paraId="687DDEDB" w14:textId="77777777">
      <w:r>
        <w:separator/>
      </w:r>
    </w:p>
    <w:p w:rsidR="00BD502D" w:rsidRDefault="00BD502D" w14:paraId="3FDB7165" w14:textId="77777777"/>
  </w:endnote>
  <w:endnote w:type="continuationSeparator" w:id="0">
    <w:p w:rsidR="00BD502D" w:rsidRDefault="00BD502D" w14:paraId="101EDB93" w14:textId="77777777">
      <w:r>
        <w:continuationSeparator/>
      </w:r>
    </w:p>
    <w:p w:rsidR="00BD502D" w:rsidRDefault="00BD502D" w14:paraId="0ADA459C" w14:textId="77777777"/>
  </w:endnote>
  <w:endnote w:type="continuationNotice" w:id="1">
    <w:p w:rsidR="00BD502D" w:rsidRDefault="00BD502D" w14:paraId="79F517C3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6EC3" w:rsidRDefault="00E36EC3" w14:paraId="337875CA" w14:textId="0AC82034">
    <w:pPr>
      <w:pStyle w:val="Footer"/>
      <w:tabs>
        <w:tab w:val="clear" w:pos="8640"/>
      </w:tabs>
    </w:pPr>
    <w:r>
      <w:t>ECE 4512: Design I</w:t>
    </w:r>
    <w:r>
      <w:tab/>
    </w:r>
    <w:r w:rsidR="00303199">
      <w:t>February</w:t>
    </w:r>
    <w:r>
      <w:t xml:space="preserve"> </w:t>
    </w:r>
    <w:r w:rsidR="00303199">
      <w:t>14</w:t>
    </w:r>
    <w:r>
      <w:t>, 20</w:t>
    </w:r>
    <w:r w:rsidR="00303199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502D" w:rsidRDefault="00BD502D" w14:paraId="55009E5D" w14:textId="77777777">
      <w:r>
        <w:separator/>
      </w:r>
    </w:p>
    <w:p w:rsidR="00BD502D" w:rsidRDefault="00BD502D" w14:paraId="13C8346C" w14:textId="77777777"/>
  </w:footnote>
  <w:footnote w:type="continuationSeparator" w:id="0">
    <w:p w:rsidR="00BD502D" w:rsidRDefault="00BD502D" w14:paraId="63258A80" w14:textId="77777777">
      <w:r>
        <w:continuationSeparator/>
      </w:r>
    </w:p>
    <w:p w:rsidR="00BD502D" w:rsidRDefault="00BD502D" w14:paraId="323F36B5" w14:textId="77777777"/>
  </w:footnote>
  <w:footnote w:type="continuationNotice" w:id="1">
    <w:p w:rsidR="00BD502D" w:rsidRDefault="00BD502D" w14:paraId="4C6CBE70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6EC3" w:rsidRDefault="00E36EC3" w14:paraId="392E137C" w14:textId="1F1CF34E">
    <w:pPr>
      <w:pStyle w:val="Header"/>
      <w:tabs>
        <w:tab w:val="clear" w:pos="864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E7249">
      <w:rPr>
        <w:rStyle w:val="PageNumber"/>
        <w:noProof/>
      </w:rPr>
      <w:t>9</w:t>
    </w:r>
    <w:r>
      <w:rPr>
        <w:rStyle w:val="PageNumber"/>
      </w:rPr>
      <w:fldChar w:fldCharType="end"/>
    </w:r>
    <w:r>
      <w:tab/>
    </w:r>
  </w:p>
  <w:p w:rsidR="00E36EC3" w:rsidRDefault="00E36EC3" w14:paraId="62AC04F7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F0AA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37C42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14A2D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4E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D29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B82DA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77EC2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75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F2A3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7602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hint="default" w:ascii="Arial" w:hAnsi="Arial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1" w15:restartNumberingAfterBreak="0">
    <w:nsid w:val="02C27D23"/>
    <w:multiLevelType w:val="hybridMultilevel"/>
    <w:tmpl w:val="DBC49E6C"/>
    <w:lvl w:ilvl="0" w:tplc="FEACD6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932475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3E0E01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A7AE2B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884657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BBB0DB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FA4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D94029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05B069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127C4559"/>
    <w:multiLevelType w:val="hybridMultilevel"/>
    <w:tmpl w:val="38F6C74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624DDC"/>
    <w:multiLevelType w:val="hybridMultilevel"/>
    <w:tmpl w:val="8A4CF4E8"/>
    <w:lvl w:ilvl="0" w:tplc="1494F24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A00C52"/>
    <w:multiLevelType w:val="multilevel"/>
    <w:tmpl w:val="2C36967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 w:ascii="Times New Roman" w:hAnsi="Times New Roman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hint="default" w:ascii="Times New Roman" w:hAnsi="Times New Roman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 w:ascii="Times New Roman" w:hAnsi="Times New Roman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15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hint="default" w:ascii="Helvetica" w:hAnsi="Helvetica"/>
      </w:rPr>
    </w:lvl>
    <w:lvl w:ilvl="1">
      <w:numFmt w:val="decimal"/>
      <w:lvlText w:val="%2"/>
      <w:legacy w:legacy="1" w:legacySpace="0" w:legacyIndent="0"/>
      <w:lvlJc w:val="left"/>
      <w:rPr>
        <w:rFonts w:hint="default" w:ascii="Helvetica" w:hAnsi="Helvetica"/>
      </w:rPr>
    </w:lvl>
    <w:lvl w:ilvl="2">
      <w:numFmt w:val="decimal"/>
      <w:lvlText w:val="%3"/>
      <w:legacy w:legacy="1" w:legacySpace="0" w:legacyIndent="0"/>
      <w:lvlJc w:val="left"/>
      <w:rPr>
        <w:rFonts w:hint="default" w:ascii="Helvetica" w:hAnsi="Helvetica"/>
      </w:rPr>
    </w:lvl>
    <w:lvl w:ilvl="3">
      <w:numFmt w:val="decimal"/>
      <w:lvlText w:val="%4"/>
      <w:legacy w:legacy="1" w:legacySpace="0" w:legacyIndent="0"/>
      <w:lvlJc w:val="left"/>
      <w:rPr>
        <w:rFonts w:hint="default" w:ascii="Helvetica" w:hAnsi="Helvetica"/>
      </w:rPr>
    </w:lvl>
    <w:lvl w:ilvl="4">
      <w:numFmt w:val="decimal"/>
      <w:lvlText w:val="%5"/>
      <w:legacy w:legacy="1" w:legacySpace="0" w:legacyIndent="0"/>
      <w:lvlJc w:val="left"/>
      <w:rPr>
        <w:rFonts w:hint="default" w:ascii="Helvetica" w:hAnsi="Helvetica"/>
      </w:rPr>
    </w:lvl>
    <w:lvl w:ilvl="5">
      <w:numFmt w:val="decimal"/>
      <w:lvlText w:val="%6"/>
      <w:legacy w:legacy="1" w:legacySpace="0" w:legacyIndent="0"/>
      <w:lvlJc w:val="left"/>
      <w:rPr>
        <w:rFonts w:hint="default" w:ascii="Helvetica" w:hAnsi="Helvetica"/>
      </w:rPr>
    </w:lvl>
    <w:lvl w:ilvl="6">
      <w:numFmt w:val="decimal"/>
      <w:lvlText w:val="%7"/>
      <w:legacy w:legacy="1" w:legacySpace="0" w:legacyIndent="0"/>
      <w:lvlJc w:val="left"/>
      <w:rPr>
        <w:rFonts w:hint="default" w:ascii="Helvetica" w:hAnsi="Helvetica"/>
      </w:rPr>
    </w:lvl>
    <w:lvl w:ilvl="7">
      <w:numFmt w:val="decimal"/>
      <w:lvlText w:val="%8"/>
      <w:legacy w:legacy="1" w:legacySpace="0" w:legacyIndent="0"/>
      <w:lvlJc w:val="left"/>
      <w:rPr>
        <w:rFonts w:hint="default" w:ascii="Helvetica" w:hAnsi="Helvetica"/>
      </w:rPr>
    </w:lvl>
    <w:lvl w:ilvl="8">
      <w:numFmt w:val="decimal"/>
      <w:lvlText w:val="%9"/>
      <w:legacy w:legacy="1" w:legacySpace="0" w:legacyIndent="0"/>
      <w:lvlJc w:val="left"/>
      <w:rPr>
        <w:rFonts w:hint="default" w:ascii="Helvetica" w:hAnsi="Helvetica"/>
      </w:rPr>
    </w:lvl>
  </w:abstractNum>
  <w:abstractNum w:abstractNumId="16" w15:restartNumberingAfterBreak="0">
    <w:nsid w:val="28F03171"/>
    <w:multiLevelType w:val="hybridMultilevel"/>
    <w:tmpl w:val="DE84F2AE"/>
    <w:lvl w:ilvl="0" w:tplc="94BA480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B2736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37E12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A4CD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81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24F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8A1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5C3B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D8FC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BD296C"/>
    <w:multiLevelType w:val="singleLevel"/>
    <w:tmpl w:val="8B2A5FB4"/>
    <w:lvl w:ilvl="0">
      <w:start w:val="1"/>
      <w:numFmt w:val="decimal"/>
      <w:pStyle w:val="SDReference"/>
      <w:lvlText w:val="[%1]"/>
      <w:lvlJc w:val="left"/>
      <w:pPr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3BA56124"/>
    <w:multiLevelType w:val="hybridMultilevel"/>
    <w:tmpl w:val="F0FA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hint="default" w:ascii="Helvetica" w:hAnsi="Helvetica"/>
      </w:rPr>
    </w:lvl>
    <w:lvl w:ilvl="1">
      <w:numFmt w:val="decimal"/>
      <w:lvlText w:val="%2"/>
      <w:legacy w:legacy="1" w:legacySpace="0" w:legacyIndent="0"/>
      <w:lvlJc w:val="left"/>
      <w:rPr>
        <w:rFonts w:hint="default" w:ascii="Helvetica" w:hAnsi="Helvetica"/>
      </w:rPr>
    </w:lvl>
    <w:lvl w:ilvl="2">
      <w:numFmt w:val="decimal"/>
      <w:lvlText w:val="%3"/>
      <w:legacy w:legacy="1" w:legacySpace="0" w:legacyIndent="0"/>
      <w:lvlJc w:val="left"/>
      <w:rPr>
        <w:rFonts w:hint="default" w:ascii="Helvetica" w:hAnsi="Helvetica"/>
      </w:rPr>
    </w:lvl>
    <w:lvl w:ilvl="3">
      <w:numFmt w:val="decimal"/>
      <w:lvlText w:val="%4"/>
      <w:legacy w:legacy="1" w:legacySpace="0" w:legacyIndent="0"/>
      <w:lvlJc w:val="left"/>
      <w:rPr>
        <w:rFonts w:hint="default" w:ascii="Helvetica" w:hAnsi="Helvetica"/>
      </w:rPr>
    </w:lvl>
    <w:lvl w:ilvl="4">
      <w:numFmt w:val="decimal"/>
      <w:lvlText w:val="%5"/>
      <w:legacy w:legacy="1" w:legacySpace="0" w:legacyIndent="0"/>
      <w:lvlJc w:val="left"/>
      <w:rPr>
        <w:rFonts w:hint="default" w:ascii="Helvetica" w:hAnsi="Helvetica"/>
      </w:rPr>
    </w:lvl>
    <w:lvl w:ilvl="5">
      <w:numFmt w:val="decimal"/>
      <w:lvlText w:val="%6"/>
      <w:legacy w:legacy="1" w:legacySpace="0" w:legacyIndent="0"/>
      <w:lvlJc w:val="left"/>
      <w:rPr>
        <w:rFonts w:hint="default" w:ascii="Helvetica" w:hAnsi="Helvetica"/>
      </w:rPr>
    </w:lvl>
    <w:lvl w:ilvl="6">
      <w:numFmt w:val="decimal"/>
      <w:lvlText w:val="%7"/>
      <w:legacy w:legacy="1" w:legacySpace="0" w:legacyIndent="0"/>
      <w:lvlJc w:val="left"/>
      <w:rPr>
        <w:rFonts w:hint="default" w:ascii="Helvetica" w:hAnsi="Helvetica"/>
      </w:rPr>
    </w:lvl>
    <w:lvl w:ilvl="7">
      <w:numFmt w:val="decimal"/>
      <w:lvlText w:val="%8"/>
      <w:legacy w:legacy="1" w:legacySpace="0" w:legacyIndent="0"/>
      <w:lvlJc w:val="left"/>
      <w:rPr>
        <w:rFonts w:hint="default" w:ascii="Helvetica" w:hAnsi="Helvetica"/>
      </w:rPr>
    </w:lvl>
    <w:lvl w:ilvl="8">
      <w:numFmt w:val="decimal"/>
      <w:lvlText w:val="%9"/>
      <w:legacy w:legacy="1" w:legacySpace="0" w:legacyIndent="0"/>
      <w:lvlJc w:val="left"/>
      <w:rPr>
        <w:rFonts w:hint="default" w:ascii="Helvetica" w:hAnsi="Helvetica"/>
      </w:rPr>
    </w:lvl>
  </w:abstractNum>
  <w:abstractNum w:abstractNumId="20" w15:restartNumberingAfterBreak="0">
    <w:nsid w:val="463D5481"/>
    <w:multiLevelType w:val="hybridMultilevel"/>
    <w:tmpl w:val="2A62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136DD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hint="default" w:ascii="Times New Roman" w:hAnsi="Times New Roman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hint="default" w:ascii="Arial" w:hAnsi="Arial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3" w15:restartNumberingAfterBreak="0">
    <w:nsid w:val="62163DB5"/>
    <w:multiLevelType w:val="hybridMultilevel"/>
    <w:tmpl w:val="FA843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F6B72B5"/>
    <w:multiLevelType w:val="hybridMultilevel"/>
    <w:tmpl w:val="9AA2CD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99694648">
    <w:abstractNumId w:val="10"/>
  </w:num>
  <w:num w:numId="2" w16cid:durableId="1289314716">
    <w:abstractNumId w:val="14"/>
  </w:num>
  <w:num w:numId="3" w16cid:durableId="666791868">
    <w:abstractNumId w:val="22"/>
  </w:num>
  <w:num w:numId="4" w16cid:durableId="2067145443">
    <w:abstractNumId w:val="19"/>
  </w:num>
  <w:num w:numId="5" w16cid:durableId="1033265622">
    <w:abstractNumId w:val="15"/>
  </w:num>
  <w:num w:numId="6" w16cid:durableId="2017148839">
    <w:abstractNumId w:val="17"/>
  </w:num>
  <w:num w:numId="7" w16cid:durableId="1913850567">
    <w:abstractNumId w:val="23"/>
  </w:num>
  <w:num w:numId="8" w16cid:durableId="405538793">
    <w:abstractNumId w:val="11"/>
  </w:num>
  <w:num w:numId="9" w16cid:durableId="1591738556">
    <w:abstractNumId w:val="16"/>
  </w:num>
  <w:num w:numId="10" w16cid:durableId="20887994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12958651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6395192">
    <w:abstractNumId w:val="12"/>
  </w:num>
  <w:num w:numId="13" w16cid:durableId="1682119047">
    <w:abstractNumId w:val="13"/>
  </w:num>
  <w:num w:numId="14" w16cid:durableId="1589995636">
    <w:abstractNumId w:val="20"/>
  </w:num>
  <w:num w:numId="15" w16cid:durableId="844250418">
    <w:abstractNumId w:val="18"/>
  </w:num>
  <w:num w:numId="16" w16cid:durableId="1669283806">
    <w:abstractNumId w:val="24"/>
  </w:num>
  <w:num w:numId="17" w16cid:durableId="1499078503">
    <w:abstractNumId w:val="9"/>
  </w:num>
  <w:num w:numId="18" w16cid:durableId="454375718">
    <w:abstractNumId w:val="7"/>
  </w:num>
  <w:num w:numId="19" w16cid:durableId="406534437">
    <w:abstractNumId w:val="6"/>
  </w:num>
  <w:num w:numId="20" w16cid:durableId="1818299934">
    <w:abstractNumId w:val="5"/>
  </w:num>
  <w:num w:numId="21" w16cid:durableId="1949656870">
    <w:abstractNumId w:val="4"/>
  </w:num>
  <w:num w:numId="22" w16cid:durableId="777868404">
    <w:abstractNumId w:val="8"/>
  </w:num>
  <w:num w:numId="23" w16cid:durableId="1290436316">
    <w:abstractNumId w:val="3"/>
  </w:num>
  <w:num w:numId="24" w16cid:durableId="1873952728">
    <w:abstractNumId w:val="2"/>
  </w:num>
  <w:num w:numId="25" w16cid:durableId="256250479">
    <w:abstractNumId w:val="1"/>
  </w:num>
  <w:num w:numId="26" w16cid:durableId="2141338218">
    <w:abstractNumId w:val="0"/>
  </w:num>
  <w:num w:numId="27" w16cid:durableId="1123580042">
    <w:abstractNumId w:val="2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revisionView w:inkAnnotations="0"/>
  <w:trackRevisions w:val="false"/>
  <w:defaultTabStop w:val="720"/>
  <w:autoHyphenatio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67D"/>
    <w:rsid w:val="000009C6"/>
    <w:rsid w:val="00000D82"/>
    <w:rsid w:val="00000EEF"/>
    <w:rsid w:val="00001EDC"/>
    <w:rsid w:val="000037C7"/>
    <w:rsid w:val="000037F3"/>
    <w:rsid w:val="00003BC4"/>
    <w:rsid w:val="000068B5"/>
    <w:rsid w:val="00012002"/>
    <w:rsid w:val="00015DCA"/>
    <w:rsid w:val="00016314"/>
    <w:rsid w:val="0002119B"/>
    <w:rsid w:val="00021A20"/>
    <w:rsid w:val="00021C15"/>
    <w:rsid w:val="000239BC"/>
    <w:rsid w:val="00025800"/>
    <w:rsid w:val="000264B1"/>
    <w:rsid w:val="00026FDE"/>
    <w:rsid w:val="0002706A"/>
    <w:rsid w:val="00031EDC"/>
    <w:rsid w:val="00031FD9"/>
    <w:rsid w:val="0003234C"/>
    <w:rsid w:val="00032855"/>
    <w:rsid w:val="00032AB7"/>
    <w:rsid w:val="0003694B"/>
    <w:rsid w:val="0004061E"/>
    <w:rsid w:val="00040AC0"/>
    <w:rsid w:val="000416D3"/>
    <w:rsid w:val="00043098"/>
    <w:rsid w:val="000448E3"/>
    <w:rsid w:val="000509BD"/>
    <w:rsid w:val="00051451"/>
    <w:rsid w:val="0005255D"/>
    <w:rsid w:val="000530E1"/>
    <w:rsid w:val="00053377"/>
    <w:rsid w:val="00053658"/>
    <w:rsid w:val="00054686"/>
    <w:rsid w:val="000555A6"/>
    <w:rsid w:val="00055775"/>
    <w:rsid w:val="000557FC"/>
    <w:rsid w:val="00056160"/>
    <w:rsid w:val="00056460"/>
    <w:rsid w:val="00056ACC"/>
    <w:rsid w:val="00060041"/>
    <w:rsid w:val="00060C64"/>
    <w:rsid w:val="00062210"/>
    <w:rsid w:val="000628BC"/>
    <w:rsid w:val="000638E5"/>
    <w:rsid w:val="00063FB1"/>
    <w:rsid w:val="00065A82"/>
    <w:rsid w:val="00065DB8"/>
    <w:rsid w:val="000702C7"/>
    <w:rsid w:val="00070734"/>
    <w:rsid w:val="00070DA2"/>
    <w:rsid w:val="00071DC6"/>
    <w:rsid w:val="00073EDE"/>
    <w:rsid w:val="00075090"/>
    <w:rsid w:val="000802ED"/>
    <w:rsid w:val="00081F7E"/>
    <w:rsid w:val="00082189"/>
    <w:rsid w:val="00082DDD"/>
    <w:rsid w:val="00083BBF"/>
    <w:rsid w:val="00083E60"/>
    <w:rsid w:val="00083FC1"/>
    <w:rsid w:val="000843B5"/>
    <w:rsid w:val="0008462A"/>
    <w:rsid w:val="00084DEE"/>
    <w:rsid w:val="000853F1"/>
    <w:rsid w:val="000854F7"/>
    <w:rsid w:val="00085973"/>
    <w:rsid w:val="00086B7D"/>
    <w:rsid w:val="00087690"/>
    <w:rsid w:val="000909E0"/>
    <w:rsid w:val="00091690"/>
    <w:rsid w:val="000929A3"/>
    <w:rsid w:val="00092C75"/>
    <w:rsid w:val="00094771"/>
    <w:rsid w:val="00095A70"/>
    <w:rsid w:val="00095B2A"/>
    <w:rsid w:val="00096C80"/>
    <w:rsid w:val="00097440"/>
    <w:rsid w:val="000A05E7"/>
    <w:rsid w:val="000A0716"/>
    <w:rsid w:val="000A0AEA"/>
    <w:rsid w:val="000A1B1C"/>
    <w:rsid w:val="000A4DDA"/>
    <w:rsid w:val="000A502A"/>
    <w:rsid w:val="000A545D"/>
    <w:rsid w:val="000A5BE7"/>
    <w:rsid w:val="000A6E4C"/>
    <w:rsid w:val="000A7290"/>
    <w:rsid w:val="000B092B"/>
    <w:rsid w:val="000B1CC0"/>
    <w:rsid w:val="000B4AFC"/>
    <w:rsid w:val="000B728F"/>
    <w:rsid w:val="000B7B8F"/>
    <w:rsid w:val="000C06C4"/>
    <w:rsid w:val="000C15EF"/>
    <w:rsid w:val="000C1621"/>
    <w:rsid w:val="000C2213"/>
    <w:rsid w:val="000C2EC1"/>
    <w:rsid w:val="000C44BC"/>
    <w:rsid w:val="000C4FB9"/>
    <w:rsid w:val="000C6339"/>
    <w:rsid w:val="000D06D0"/>
    <w:rsid w:val="000D15D9"/>
    <w:rsid w:val="000D1698"/>
    <w:rsid w:val="000D2136"/>
    <w:rsid w:val="000D2403"/>
    <w:rsid w:val="000D2D79"/>
    <w:rsid w:val="000D3290"/>
    <w:rsid w:val="000D4B31"/>
    <w:rsid w:val="000D4C33"/>
    <w:rsid w:val="000D5E74"/>
    <w:rsid w:val="000D6316"/>
    <w:rsid w:val="000D653F"/>
    <w:rsid w:val="000D72E7"/>
    <w:rsid w:val="000E1AC9"/>
    <w:rsid w:val="000E43C1"/>
    <w:rsid w:val="000E4BAC"/>
    <w:rsid w:val="000E7863"/>
    <w:rsid w:val="000F10CE"/>
    <w:rsid w:val="000F4EA0"/>
    <w:rsid w:val="00100DFD"/>
    <w:rsid w:val="00101F06"/>
    <w:rsid w:val="0010275C"/>
    <w:rsid w:val="0010396C"/>
    <w:rsid w:val="001039A5"/>
    <w:rsid w:val="00104FD7"/>
    <w:rsid w:val="00105616"/>
    <w:rsid w:val="00105B9C"/>
    <w:rsid w:val="00106BCB"/>
    <w:rsid w:val="00107377"/>
    <w:rsid w:val="00112C98"/>
    <w:rsid w:val="001137A7"/>
    <w:rsid w:val="001137D7"/>
    <w:rsid w:val="00115490"/>
    <w:rsid w:val="00115B01"/>
    <w:rsid w:val="00120786"/>
    <w:rsid w:val="0012088B"/>
    <w:rsid w:val="0012295C"/>
    <w:rsid w:val="00122AA9"/>
    <w:rsid w:val="00122C24"/>
    <w:rsid w:val="00123190"/>
    <w:rsid w:val="0012327B"/>
    <w:rsid w:val="00124F88"/>
    <w:rsid w:val="0012503A"/>
    <w:rsid w:val="001252DF"/>
    <w:rsid w:val="0012585A"/>
    <w:rsid w:val="00125E25"/>
    <w:rsid w:val="001267AB"/>
    <w:rsid w:val="00126A29"/>
    <w:rsid w:val="00127A1D"/>
    <w:rsid w:val="00130E54"/>
    <w:rsid w:val="00130EDA"/>
    <w:rsid w:val="001313C7"/>
    <w:rsid w:val="00132C96"/>
    <w:rsid w:val="001338D0"/>
    <w:rsid w:val="00136DC8"/>
    <w:rsid w:val="00136EF8"/>
    <w:rsid w:val="00137D18"/>
    <w:rsid w:val="0014012C"/>
    <w:rsid w:val="00140158"/>
    <w:rsid w:val="001413FC"/>
    <w:rsid w:val="001414A5"/>
    <w:rsid w:val="00143349"/>
    <w:rsid w:val="00143878"/>
    <w:rsid w:val="00143E48"/>
    <w:rsid w:val="001444E1"/>
    <w:rsid w:val="00144DC2"/>
    <w:rsid w:val="00146628"/>
    <w:rsid w:val="00146E39"/>
    <w:rsid w:val="00154A4F"/>
    <w:rsid w:val="001573B1"/>
    <w:rsid w:val="001575A8"/>
    <w:rsid w:val="00161741"/>
    <w:rsid w:val="001618E2"/>
    <w:rsid w:val="001620C5"/>
    <w:rsid w:val="001675EF"/>
    <w:rsid w:val="00170354"/>
    <w:rsid w:val="00170395"/>
    <w:rsid w:val="00171F3D"/>
    <w:rsid w:val="00171FD7"/>
    <w:rsid w:val="00172735"/>
    <w:rsid w:val="00172DC2"/>
    <w:rsid w:val="001741F9"/>
    <w:rsid w:val="00176484"/>
    <w:rsid w:val="00176665"/>
    <w:rsid w:val="001768BE"/>
    <w:rsid w:val="00176F17"/>
    <w:rsid w:val="001777DF"/>
    <w:rsid w:val="00180356"/>
    <w:rsid w:val="001836FB"/>
    <w:rsid w:val="001855B7"/>
    <w:rsid w:val="0018705B"/>
    <w:rsid w:val="00193216"/>
    <w:rsid w:val="00195E6F"/>
    <w:rsid w:val="001978CE"/>
    <w:rsid w:val="001A120C"/>
    <w:rsid w:val="001A4DBD"/>
    <w:rsid w:val="001A5572"/>
    <w:rsid w:val="001A5648"/>
    <w:rsid w:val="001A6116"/>
    <w:rsid w:val="001A619F"/>
    <w:rsid w:val="001A70CA"/>
    <w:rsid w:val="001B0E99"/>
    <w:rsid w:val="001B1C26"/>
    <w:rsid w:val="001B4D7E"/>
    <w:rsid w:val="001B56FF"/>
    <w:rsid w:val="001B5D16"/>
    <w:rsid w:val="001C02EC"/>
    <w:rsid w:val="001C08D7"/>
    <w:rsid w:val="001C0F6C"/>
    <w:rsid w:val="001C1AE6"/>
    <w:rsid w:val="001C23D7"/>
    <w:rsid w:val="001C2913"/>
    <w:rsid w:val="001C386C"/>
    <w:rsid w:val="001C51A4"/>
    <w:rsid w:val="001D0C1D"/>
    <w:rsid w:val="001D0E96"/>
    <w:rsid w:val="001D16A2"/>
    <w:rsid w:val="001D2133"/>
    <w:rsid w:val="001D2A7C"/>
    <w:rsid w:val="001D2DFE"/>
    <w:rsid w:val="001D395C"/>
    <w:rsid w:val="001D45D9"/>
    <w:rsid w:val="001D4EDD"/>
    <w:rsid w:val="001D77C2"/>
    <w:rsid w:val="001E3FAB"/>
    <w:rsid w:val="001E42D2"/>
    <w:rsid w:val="001E4CFC"/>
    <w:rsid w:val="001E4DDC"/>
    <w:rsid w:val="001E567F"/>
    <w:rsid w:val="001F0210"/>
    <w:rsid w:val="001F0C17"/>
    <w:rsid w:val="001F1FF4"/>
    <w:rsid w:val="001F2650"/>
    <w:rsid w:val="001F3135"/>
    <w:rsid w:val="001F58AB"/>
    <w:rsid w:val="001F5920"/>
    <w:rsid w:val="001F5D82"/>
    <w:rsid w:val="002028D8"/>
    <w:rsid w:val="002030CE"/>
    <w:rsid w:val="00207005"/>
    <w:rsid w:val="002074E0"/>
    <w:rsid w:val="002108CA"/>
    <w:rsid w:val="002111C1"/>
    <w:rsid w:val="00211751"/>
    <w:rsid w:val="00211AF8"/>
    <w:rsid w:val="002137D4"/>
    <w:rsid w:val="00214207"/>
    <w:rsid w:val="00215AFD"/>
    <w:rsid w:val="00215BE9"/>
    <w:rsid w:val="00217E2F"/>
    <w:rsid w:val="00220479"/>
    <w:rsid w:val="00223CE7"/>
    <w:rsid w:val="00223DA2"/>
    <w:rsid w:val="00224139"/>
    <w:rsid w:val="0022436A"/>
    <w:rsid w:val="0022437E"/>
    <w:rsid w:val="002244ED"/>
    <w:rsid w:val="0022497F"/>
    <w:rsid w:val="00224D5B"/>
    <w:rsid w:val="0022761B"/>
    <w:rsid w:val="00227EDA"/>
    <w:rsid w:val="002325CC"/>
    <w:rsid w:val="00233D6E"/>
    <w:rsid w:val="00234BE1"/>
    <w:rsid w:val="002353FC"/>
    <w:rsid w:val="0023628C"/>
    <w:rsid w:val="00237160"/>
    <w:rsid w:val="0023747F"/>
    <w:rsid w:val="00237C1C"/>
    <w:rsid w:val="0024016F"/>
    <w:rsid w:val="0024077A"/>
    <w:rsid w:val="0024298B"/>
    <w:rsid w:val="00242DC3"/>
    <w:rsid w:val="00243108"/>
    <w:rsid w:val="0024331D"/>
    <w:rsid w:val="00247A45"/>
    <w:rsid w:val="00250BD5"/>
    <w:rsid w:val="002532BA"/>
    <w:rsid w:val="002536F4"/>
    <w:rsid w:val="00255571"/>
    <w:rsid w:val="00255989"/>
    <w:rsid w:val="002559AD"/>
    <w:rsid w:val="00255BD8"/>
    <w:rsid w:val="002564BF"/>
    <w:rsid w:val="00260570"/>
    <w:rsid w:val="00261293"/>
    <w:rsid w:val="002632B0"/>
    <w:rsid w:val="00263E16"/>
    <w:rsid w:val="002660FC"/>
    <w:rsid w:val="00266499"/>
    <w:rsid w:val="0027014F"/>
    <w:rsid w:val="002706A8"/>
    <w:rsid w:val="00271058"/>
    <w:rsid w:val="00271F9F"/>
    <w:rsid w:val="002720FC"/>
    <w:rsid w:val="00272740"/>
    <w:rsid w:val="00272844"/>
    <w:rsid w:val="00274A59"/>
    <w:rsid w:val="00274CF5"/>
    <w:rsid w:val="00276E1A"/>
    <w:rsid w:val="002778F2"/>
    <w:rsid w:val="00280F1B"/>
    <w:rsid w:val="00280F25"/>
    <w:rsid w:val="002820DF"/>
    <w:rsid w:val="00282A43"/>
    <w:rsid w:val="002831C9"/>
    <w:rsid w:val="00284564"/>
    <w:rsid w:val="002847A7"/>
    <w:rsid w:val="00286A1F"/>
    <w:rsid w:val="002875A5"/>
    <w:rsid w:val="002914D3"/>
    <w:rsid w:val="00291EAE"/>
    <w:rsid w:val="00293534"/>
    <w:rsid w:val="00293AC7"/>
    <w:rsid w:val="00293CB5"/>
    <w:rsid w:val="0029444B"/>
    <w:rsid w:val="002948A9"/>
    <w:rsid w:val="00295331"/>
    <w:rsid w:val="0029570E"/>
    <w:rsid w:val="00296B14"/>
    <w:rsid w:val="0029700D"/>
    <w:rsid w:val="002975BF"/>
    <w:rsid w:val="002A260A"/>
    <w:rsid w:val="002A2C0F"/>
    <w:rsid w:val="002A36E7"/>
    <w:rsid w:val="002A6907"/>
    <w:rsid w:val="002A6B84"/>
    <w:rsid w:val="002A6BA1"/>
    <w:rsid w:val="002A6D6A"/>
    <w:rsid w:val="002A70C6"/>
    <w:rsid w:val="002A7AED"/>
    <w:rsid w:val="002B10D2"/>
    <w:rsid w:val="002B3734"/>
    <w:rsid w:val="002B44EE"/>
    <w:rsid w:val="002B4AC9"/>
    <w:rsid w:val="002B6784"/>
    <w:rsid w:val="002B6E29"/>
    <w:rsid w:val="002C0DBE"/>
    <w:rsid w:val="002C11C8"/>
    <w:rsid w:val="002C1CB2"/>
    <w:rsid w:val="002C1D36"/>
    <w:rsid w:val="002C2BFF"/>
    <w:rsid w:val="002C43E9"/>
    <w:rsid w:val="002C47B4"/>
    <w:rsid w:val="002C48D9"/>
    <w:rsid w:val="002D0277"/>
    <w:rsid w:val="002D036E"/>
    <w:rsid w:val="002D084F"/>
    <w:rsid w:val="002D32F9"/>
    <w:rsid w:val="002D364B"/>
    <w:rsid w:val="002D3CF8"/>
    <w:rsid w:val="002D495F"/>
    <w:rsid w:val="002D520D"/>
    <w:rsid w:val="002D59CC"/>
    <w:rsid w:val="002D5F08"/>
    <w:rsid w:val="002D65C7"/>
    <w:rsid w:val="002D69EF"/>
    <w:rsid w:val="002D6E03"/>
    <w:rsid w:val="002D73AA"/>
    <w:rsid w:val="002D73EE"/>
    <w:rsid w:val="002E093B"/>
    <w:rsid w:val="002E0FA6"/>
    <w:rsid w:val="002E0FC2"/>
    <w:rsid w:val="002E1056"/>
    <w:rsid w:val="002E26C4"/>
    <w:rsid w:val="002E3599"/>
    <w:rsid w:val="002E3807"/>
    <w:rsid w:val="002E43E2"/>
    <w:rsid w:val="002E5B57"/>
    <w:rsid w:val="002E6572"/>
    <w:rsid w:val="002E66FD"/>
    <w:rsid w:val="002E6B5A"/>
    <w:rsid w:val="002E7B6C"/>
    <w:rsid w:val="002E7C44"/>
    <w:rsid w:val="002F070E"/>
    <w:rsid w:val="002F1F11"/>
    <w:rsid w:val="002F2878"/>
    <w:rsid w:val="002F28B3"/>
    <w:rsid w:val="002F2C33"/>
    <w:rsid w:val="002F31DE"/>
    <w:rsid w:val="002F61BF"/>
    <w:rsid w:val="002F7BA0"/>
    <w:rsid w:val="00300661"/>
    <w:rsid w:val="00300773"/>
    <w:rsid w:val="00300FDC"/>
    <w:rsid w:val="00301B8C"/>
    <w:rsid w:val="00301D02"/>
    <w:rsid w:val="00303199"/>
    <w:rsid w:val="00303E6B"/>
    <w:rsid w:val="0030552E"/>
    <w:rsid w:val="00307162"/>
    <w:rsid w:val="003102EA"/>
    <w:rsid w:val="0031186C"/>
    <w:rsid w:val="003122C1"/>
    <w:rsid w:val="00317087"/>
    <w:rsid w:val="003201EA"/>
    <w:rsid w:val="00322870"/>
    <w:rsid w:val="00324A93"/>
    <w:rsid w:val="003251E7"/>
    <w:rsid w:val="0032628C"/>
    <w:rsid w:val="00326411"/>
    <w:rsid w:val="00326849"/>
    <w:rsid w:val="0033000D"/>
    <w:rsid w:val="00330C6A"/>
    <w:rsid w:val="00331554"/>
    <w:rsid w:val="00331999"/>
    <w:rsid w:val="003327F2"/>
    <w:rsid w:val="0033403B"/>
    <w:rsid w:val="00334207"/>
    <w:rsid w:val="0033432A"/>
    <w:rsid w:val="003358C3"/>
    <w:rsid w:val="00337C55"/>
    <w:rsid w:val="0034175A"/>
    <w:rsid w:val="00342882"/>
    <w:rsid w:val="003430DB"/>
    <w:rsid w:val="00345664"/>
    <w:rsid w:val="00345688"/>
    <w:rsid w:val="0034639C"/>
    <w:rsid w:val="003464EE"/>
    <w:rsid w:val="0034698B"/>
    <w:rsid w:val="00346CFD"/>
    <w:rsid w:val="00346FA6"/>
    <w:rsid w:val="00347581"/>
    <w:rsid w:val="00347944"/>
    <w:rsid w:val="00351A7E"/>
    <w:rsid w:val="003533D4"/>
    <w:rsid w:val="0035375F"/>
    <w:rsid w:val="00354CA9"/>
    <w:rsid w:val="0035633A"/>
    <w:rsid w:val="003563CE"/>
    <w:rsid w:val="003571C9"/>
    <w:rsid w:val="0036003A"/>
    <w:rsid w:val="003616BC"/>
    <w:rsid w:val="00363045"/>
    <w:rsid w:val="003638B1"/>
    <w:rsid w:val="00363B47"/>
    <w:rsid w:val="0036537F"/>
    <w:rsid w:val="0036643C"/>
    <w:rsid w:val="0036715D"/>
    <w:rsid w:val="003676BF"/>
    <w:rsid w:val="00370014"/>
    <w:rsid w:val="003710A2"/>
    <w:rsid w:val="00371B1C"/>
    <w:rsid w:val="00372862"/>
    <w:rsid w:val="00372A03"/>
    <w:rsid w:val="00372E94"/>
    <w:rsid w:val="00376490"/>
    <w:rsid w:val="00380636"/>
    <w:rsid w:val="00382637"/>
    <w:rsid w:val="00383C70"/>
    <w:rsid w:val="003856EA"/>
    <w:rsid w:val="0038764E"/>
    <w:rsid w:val="003878D3"/>
    <w:rsid w:val="003902B7"/>
    <w:rsid w:val="00391C95"/>
    <w:rsid w:val="00392FF8"/>
    <w:rsid w:val="003930EF"/>
    <w:rsid w:val="003935CB"/>
    <w:rsid w:val="00394200"/>
    <w:rsid w:val="00395F25"/>
    <w:rsid w:val="00396806"/>
    <w:rsid w:val="00396B4B"/>
    <w:rsid w:val="00397AB3"/>
    <w:rsid w:val="00397F93"/>
    <w:rsid w:val="003A0170"/>
    <w:rsid w:val="003A022A"/>
    <w:rsid w:val="003A0F7F"/>
    <w:rsid w:val="003A1EE4"/>
    <w:rsid w:val="003A2D2B"/>
    <w:rsid w:val="003A4653"/>
    <w:rsid w:val="003A4796"/>
    <w:rsid w:val="003A4DDE"/>
    <w:rsid w:val="003A5127"/>
    <w:rsid w:val="003A532B"/>
    <w:rsid w:val="003A7EFD"/>
    <w:rsid w:val="003B07BD"/>
    <w:rsid w:val="003B3258"/>
    <w:rsid w:val="003B4263"/>
    <w:rsid w:val="003B4615"/>
    <w:rsid w:val="003B4DA2"/>
    <w:rsid w:val="003B5291"/>
    <w:rsid w:val="003B7FEB"/>
    <w:rsid w:val="003C0ED7"/>
    <w:rsid w:val="003C1107"/>
    <w:rsid w:val="003C1EA6"/>
    <w:rsid w:val="003C2B6E"/>
    <w:rsid w:val="003C4C09"/>
    <w:rsid w:val="003C4D3B"/>
    <w:rsid w:val="003C4E08"/>
    <w:rsid w:val="003C60E9"/>
    <w:rsid w:val="003C6F5F"/>
    <w:rsid w:val="003D026D"/>
    <w:rsid w:val="003D0462"/>
    <w:rsid w:val="003D0A91"/>
    <w:rsid w:val="003D0EDE"/>
    <w:rsid w:val="003D2AC3"/>
    <w:rsid w:val="003D2F20"/>
    <w:rsid w:val="003D5A08"/>
    <w:rsid w:val="003D6146"/>
    <w:rsid w:val="003D6AC5"/>
    <w:rsid w:val="003D76A3"/>
    <w:rsid w:val="003D7BE9"/>
    <w:rsid w:val="003E00B6"/>
    <w:rsid w:val="003E0CEC"/>
    <w:rsid w:val="003E1778"/>
    <w:rsid w:val="003E32D7"/>
    <w:rsid w:val="003E4520"/>
    <w:rsid w:val="003E4569"/>
    <w:rsid w:val="003E5365"/>
    <w:rsid w:val="003E5BF4"/>
    <w:rsid w:val="003E63FE"/>
    <w:rsid w:val="003F0C64"/>
    <w:rsid w:val="003F2C20"/>
    <w:rsid w:val="003F3E9F"/>
    <w:rsid w:val="003F46A3"/>
    <w:rsid w:val="003F5068"/>
    <w:rsid w:val="003F6045"/>
    <w:rsid w:val="003F7260"/>
    <w:rsid w:val="004026E7"/>
    <w:rsid w:val="00403D77"/>
    <w:rsid w:val="004070F9"/>
    <w:rsid w:val="0040795E"/>
    <w:rsid w:val="00407EAD"/>
    <w:rsid w:val="004118C9"/>
    <w:rsid w:val="0041402F"/>
    <w:rsid w:val="00415546"/>
    <w:rsid w:val="00415954"/>
    <w:rsid w:val="00415B2C"/>
    <w:rsid w:val="00415D59"/>
    <w:rsid w:val="004166E8"/>
    <w:rsid w:val="004167E4"/>
    <w:rsid w:val="00417406"/>
    <w:rsid w:val="00417525"/>
    <w:rsid w:val="00420689"/>
    <w:rsid w:val="00421365"/>
    <w:rsid w:val="0042242A"/>
    <w:rsid w:val="0042415E"/>
    <w:rsid w:val="004248D1"/>
    <w:rsid w:val="00424D6D"/>
    <w:rsid w:val="0042555E"/>
    <w:rsid w:val="00425FDE"/>
    <w:rsid w:val="00426688"/>
    <w:rsid w:val="00430E7C"/>
    <w:rsid w:val="004326F2"/>
    <w:rsid w:val="00432819"/>
    <w:rsid w:val="0043290D"/>
    <w:rsid w:val="004355D7"/>
    <w:rsid w:val="00435FB8"/>
    <w:rsid w:val="004375D6"/>
    <w:rsid w:val="004425D0"/>
    <w:rsid w:val="004432B4"/>
    <w:rsid w:val="00443BD2"/>
    <w:rsid w:val="00445F00"/>
    <w:rsid w:val="0044649B"/>
    <w:rsid w:val="004470E1"/>
    <w:rsid w:val="0045021B"/>
    <w:rsid w:val="004504B5"/>
    <w:rsid w:val="00450B7A"/>
    <w:rsid w:val="00452167"/>
    <w:rsid w:val="00456579"/>
    <w:rsid w:val="00456AAD"/>
    <w:rsid w:val="00456FFA"/>
    <w:rsid w:val="0045733D"/>
    <w:rsid w:val="00460E37"/>
    <w:rsid w:val="00461FF0"/>
    <w:rsid w:val="00462427"/>
    <w:rsid w:val="0046277E"/>
    <w:rsid w:val="00464077"/>
    <w:rsid w:val="00466018"/>
    <w:rsid w:val="0046604E"/>
    <w:rsid w:val="00466731"/>
    <w:rsid w:val="004675D7"/>
    <w:rsid w:val="00470814"/>
    <w:rsid w:val="00470851"/>
    <w:rsid w:val="00472ED6"/>
    <w:rsid w:val="004737AC"/>
    <w:rsid w:val="00473997"/>
    <w:rsid w:val="00473AE0"/>
    <w:rsid w:val="0047507B"/>
    <w:rsid w:val="00481DE6"/>
    <w:rsid w:val="00482E48"/>
    <w:rsid w:val="0048383E"/>
    <w:rsid w:val="0048499E"/>
    <w:rsid w:val="00485075"/>
    <w:rsid w:val="0048513E"/>
    <w:rsid w:val="00485D4F"/>
    <w:rsid w:val="00485D97"/>
    <w:rsid w:val="00485E14"/>
    <w:rsid w:val="0048730D"/>
    <w:rsid w:val="004875E0"/>
    <w:rsid w:val="00487CB1"/>
    <w:rsid w:val="00490F33"/>
    <w:rsid w:val="004928A2"/>
    <w:rsid w:val="00492AE9"/>
    <w:rsid w:val="0049332F"/>
    <w:rsid w:val="004936E6"/>
    <w:rsid w:val="00494FE9"/>
    <w:rsid w:val="00495980"/>
    <w:rsid w:val="004A0CE3"/>
    <w:rsid w:val="004A0E8E"/>
    <w:rsid w:val="004A1FCF"/>
    <w:rsid w:val="004A21B5"/>
    <w:rsid w:val="004A2F01"/>
    <w:rsid w:val="004A3A10"/>
    <w:rsid w:val="004A4687"/>
    <w:rsid w:val="004A5F4F"/>
    <w:rsid w:val="004A5F7D"/>
    <w:rsid w:val="004A7C91"/>
    <w:rsid w:val="004B0448"/>
    <w:rsid w:val="004B0501"/>
    <w:rsid w:val="004B0BE7"/>
    <w:rsid w:val="004B0E89"/>
    <w:rsid w:val="004B0F72"/>
    <w:rsid w:val="004B2190"/>
    <w:rsid w:val="004B28E5"/>
    <w:rsid w:val="004B2F9C"/>
    <w:rsid w:val="004B54E5"/>
    <w:rsid w:val="004B7B34"/>
    <w:rsid w:val="004B7BE6"/>
    <w:rsid w:val="004B7CA3"/>
    <w:rsid w:val="004C3CF3"/>
    <w:rsid w:val="004C4CDE"/>
    <w:rsid w:val="004C6659"/>
    <w:rsid w:val="004C6D35"/>
    <w:rsid w:val="004C769E"/>
    <w:rsid w:val="004C7DEE"/>
    <w:rsid w:val="004D162C"/>
    <w:rsid w:val="004D3F22"/>
    <w:rsid w:val="004D413C"/>
    <w:rsid w:val="004D41D3"/>
    <w:rsid w:val="004D52CC"/>
    <w:rsid w:val="004D5B0C"/>
    <w:rsid w:val="004D6BE5"/>
    <w:rsid w:val="004D6E53"/>
    <w:rsid w:val="004D71EE"/>
    <w:rsid w:val="004D7382"/>
    <w:rsid w:val="004D7E54"/>
    <w:rsid w:val="004E0E0A"/>
    <w:rsid w:val="004E243A"/>
    <w:rsid w:val="004E26A9"/>
    <w:rsid w:val="004E2C68"/>
    <w:rsid w:val="004E3CCD"/>
    <w:rsid w:val="004E512A"/>
    <w:rsid w:val="004E66A1"/>
    <w:rsid w:val="004E71B9"/>
    <w:rsid w:val="004E790B"/>
    <w:rsid w:val="004F1C79"/>
    <w:rsid w:val="004F1E15"/>
    <w:rsid w:val="004F1FA6"/>
    <w:rsid w:val="004F27BD"/>
    <w:rsid w:val="004F365D"/>
    <w:rsid w:val="004F3C80"/>
    <w:rsid w:val="004F644F"/>
    <w:rsid w:val="004F6612"/>
    <w:rsid w:val="00500325"/>
    <w:rsid w:val="005017DD"/>
    <w:rsid w:val="0050188B"/>
    <w:rsid w:val="005027C6"/>
    <w:rsid w:val="00503095"/>
    <w:rsid w:val="00503114"/>
    <w:rsid w:val="005039FA"/>
    <w:rsid w:val="00506E1E"/>
    <w:rsid w:val="005118BB"/>
    <w:rsid w:val="0051214A"/>
    <w:rsid w:val="005128E6"/>
    <w:rsid w:val="00513D72"/>
    <w:rsid w:val="0051479F"/>
    <w:rsid w:val="00517ECC"/>
    <w:rsid w:val="005202BD"/>
    <w:rsid w:val="00520784"/>
    <w:rsid w:val="0052091D"/>
    <w:rsid w:val="005252F3"/>
    <w:rsid w:val="00525D41"/>
    <w:rsid w:val="00525E2E"/>
    <w:rsid w:val="0052670F"/>
    <w:rsid w:val="00526993"/>
    <w:rsid w:val="00526D06"/>
    <w:rsid w:val="00526E9E"/>
    <w:rsid w:val="00531F8B"/>
    <w:rsid w:val="00534E97"/>
    <w:rsid w:val="00535B33"/>
    <w:rsid w:val="00536339"/>
    <w:rsid w:val="00541A09"/>
    <w:rsid w:val="0054495A"/>
    <w:rsid w:val="00544BEB"/>
    <w:rsid w:val="00545A38"/>
    <w:rsid w:val="00545E43"/>
    <w:rsid w:val="00546D06"/>
    <w:rsid w:val="00546E0D"/>
    <w:rsid w:val="005476A4"/>
    <w:rsid w:val="00550930"/>
    <w:rsid w:val="005515A9"/>
    <w:rsid w:val="00554396"/>
    <w:rsid w:val="00555084"/>
    <w:rsid w:val="0055566D"/>
    <w:rsid w:val="00555679"/>
    <w:rsid w:val="00556058"/>
    <w:rsid w:val="005561B8"/>
    <w:rsid w:val="005571E9"/>
    <w:rsid w:val="00557DF4"/>
    <w:rsid w:val="00560E70"/>
    <w:rsid w:val="00561D0F"/>
    <w:rsid w:val="005631FC"/>
    <w:rsid w:val="005648FB"/>
    <w:rsid w:val="00570164"/>
    <w:rsid w:val="00570CC9"/>
    <w:rsid w:val="0057153A"/>
    <w:rsid w:val="00571937"/>
    <w:rsid w:val="0057194A"/>
    <w:rsid w:val="00572016"/>
    <w:rsid w:val="00572DB9"/>
    <w:rsid w:val="0057387D"/>
    <w:rsid w:val="005755F7"/>
    <w:rsid w:val="0057597B"/>
    <w:rsid w:val="00575E00"/>
    <w:rsid w:val="00577048"/>
    <w:rsid w:val="00577A63"/>
    <w:rsid w:val="0058007B"/>
    <w:rsid w:val="005811F6"/>
    <w:rsid w:val="0058305D"/>
    <w:rsid w:val="0058322C"/>
    <w:rsid w:val="0058333C"/>
    <w:rsid w:val="00583628"/>
    <w:rsid w:val="00585B5E"/>
    <w:rsid w:val="00586AB2"/>
    <w:rsid w:val="005902A5"/>
    <w:rsid w:val="005904BC"/>
    <w:rsid w:val="00592190"/>
    <w:rsid w:val="00592C28"/>
    <w:rsid w:val="00593275"/>
    <w:rsid w:val="00596689"/>
    <w:rsid w:val="0059782D"/>
    <w:rsid w:val="005A099E"/>
    <w:rsid w:val="005A1427"/>
    <w:rsid w:val="005A1A02"/>
    <w:rsid w:val="005A1DEA"/>
    <w:rsid w:val="005A2323"/>
    <w:rsid w:val="005A2ADB"/>
    <w:rsid w:val="005A38F9"/>
    <w:rsid w:val="005A3C87"/>
    <w:rsid w:val="005A3DAE"/>
    <w:rsid w:val="005A3F32"/>
    <w:rsid w:val="005A42DC"/>
    <w:rsid w:val="005A58D3"/>
    <w:rsid w:val="005A619C"/>
    <w:rsid w:val="005A6953"/>
    <w:rsid w:val="005A754B"/>
    <w:rsid w:val="005B075A"/>
    <w:rsid w:val="005B0865"/>
    <w:rsid w:val="005B0E14"/>
    <w:rsid w:val="005B3A50"/>
    <w:rsid w:val="005B7055"/>
    <w:rsid w:val="005B7A27"/>
    <w:rsid w:val="005C084D"/>
    <w:rsid w:val="005C3FE3"/>
    <w:rsid w:val="005C43A8"/>
    <w:rsid w:val="005C4748"/>
    <w:rsid w:val="005C57D2"/>
    <w:rsid w:val="005D5D69"/>
    <w:rsid w:val="005D602F"/>
    <w:rsid w:val="005D6A1F"/>
    <w:rsid w:val="005D7DCB"/>
    <w:rsid w:val="005E0F2A"/>
    <w:rsid w:val="005E1E68"/>
    <w:rsid w:val="005E277E"/>
    <w:rsid w:val="005E3312"/>
    <w:rsid w:val="005E3BE4"/>
    <w:rsid w:val="005E450D"/>
    <w:rsid w:val="005E5072"/>
    <w:rsid w:val="005E700F"/>
    <w:rsid w:val="005F0201"/>
    <w:rsid w:val="005F06C6"/>
    <w:rsid w:val="005F07C9"/>
    <w:rsid w:val="005F3342"/>
    <w:rsid w:val="005F40DC"/>
    <w:rsid w:val="005F50A4"/>
    <w:rsid w:val="005F5CF7"/>
    <w:rsid w:val="005F67B4"/>
    <w:rsid w:val="005F6842"/>
    <w:rsid w:val="005F6993"/>
    <w:rsid w:val="005F78C8"/>
    <w:rsid w:val="0060093B"/>
    <w:rsid w:val="00601393"/>
    <w:rsid w:val="006019CC"/>
    <w:rsid w:val="006019F4"/>
    <w:rsid w:val="00601AE2"/>
    <w:rsid w:val="00602AEB"/>
    <w:rsid w:val="006060B7"/>
    <w:rsid w:val="00606E48"/>
    <w:rsid w:val="00607DE9"/>
    <w:rsid w:val="00607FA8"/>
    <w:rsid w:val="00610552"/>
    <w:rsid w:val="006107D7"/>
    <w:rsid w:val="00611251"/>
    <w:rsid w:val="0061176F"/>
    <w:rsid w:val="0061274D"/>
    <w:rsid w:val="00612C1C"/>
    <w:rsid w:val="00612CB1"/>
    <w:rsid w:val="006141CF"/>
    <w:rsid w:val="00614A7D"/>
    <w:rsid w:val="006177AD"/>
    <w:rsid w:val="00617CFC"/>
    <w:rsid w:val="006202F0"/>
    <w:rsid w:val="006209A7"/>
    <w:rsid w:val="006241EE"/>
    <w:rsid w:val="00627A05"/>
    <w:rsid w:val="00627EAC"/>
    <w:rsid w:val="006301FF"/>
    <w:rsid w:val="00631044"/>
    <w:rsid w:val="0063366C"/>
    <w:rsid w:val="006340B5"/>
    <w:rsid w:val="006348B5"/>
    <w:rsid w:val="00634915"/>
    <w:rsid w:val="00634AB9"/>
    <w:rsid w:val="00637288"/>
    <w:rsid w:val="00637E6A"/>
    <w:rsid w:val="00641340"/>
    <w:rsid w:val="0064278E"/>
    <w:rsid w:val="006434A1"/>
    <w:rsid w:val="006446FE"/>
    <w:rsid w:val="006471FB"/>
    <w:rsid w:val="00647C4A"/>
    <w:rsid w:val="00647EAE"/>
    <w:rsid w:val="00650AD2"/>
    <w:rsid w:val="0065124C"/>
    <w:rsid w:val="006516A7"/>
    <w:rsid w:val="00652F50"/>
    <w:rsid w:val="006537D1"/>
    <w:rsid w:val="00654512"/>
    <w:rsid w:val="00655379"/>
    <w:rsid w:val="00655FE5"/>
    <w:rsid w:val="00656718"/>
    <w:rsid w:val="00661151"/>
    <w:rsid w:val="00662D23"/>
    <w:rsid w:val="0066376C"/>
    <w:rsid w:val="00664C1F"/>
    <w:rsid w:val="00665329"/>
    <w:rsid w:val="00666775"/>
    <w:rsid w:val="00666C41"/>
    <w:rsid w:val="00666EA9"/>
    <w:rsid w:val="006676C3"/>
    <w:rsid w:val="00667C81"/>
    <w:rsid w:val="00671142"/>
    <w:rsid w:val="0067211A"/>
    <w:rsid w:val="00672567"/>
    <w:rsid w:val="006729E2"/>
    <w:rsid w:val="006730F9"/>
    <w:rsid w:val="00674AAF"/>
    <w:rsid w:val="00675A0A"/>
    <w:rsid w:val="0067622E"/>
    <w:rsid w:val="00676A48"/>
    <w:rsid w:val="006773B2"/>
    <w:rsid w:val="00683E79"/>
    <w:rsid w:val="006857C9"/>
    <w:rsid w:val="00686A4A"/>
    <w:rsid w:val="006870B2"/>
    <w:rsid w:val="00687456"/>
    <w:rsid w:val="00687970"/>
    <w:rsid w:val="0069026F"/>
    <w:rsid w:val="00692300"/>
    <w:rsid w:val="00693004"/>
    <w:rsid w:val="006934FB"/>
    <w:rsid w:val="00693D4F"/>
    <w:rsid w:val="00693F75"/>
    <w:rsid w:val="0069522F"/>
    <w:rsid w:val="006A19B8"/>
    <w:rsid w:val="006A382B"/>
    <w:rsid w:val="006A3DC9"/>
    <w:rsid w:val="006A500D"/>
    <w:rsid w:val="006A5F09"/>
    <w:rsid w:val="006A65AB"/>
    <w:rsid w:val="006A7E3C"/>
    <w:rsid w:val="006B1FB3"/>
    <w:rsid w:val="006B2040"/>
    <w:rsid w:val="006B2180"/>
    <w:rsid w:val="006B2562"/>
    <w:rsid w:val="006B3DC4"/>
    <w:rsid w:val="006B4A5D"/>
    <w:rsid w:val="006B5137"/>
    <w:rsid w:val="006B6267"/>
    <w:rsid w:val="006B6677"/>
    <w:rsid w:val="006B66ED"/>
    <w:rsid w:val="006B7DA4"/>
    <w:rsid w:val="006C04DD"/>
    <w:rsid w:val="006C4387"/>
    <w:rsid w:val="006C539A"/>
    <w:rsid w:val="006C69F2"/>
    <w:rsid w:val="006C6A0A"/>
    <w:rsid w:val="006C71A6"/>
    <w:rsid w:val="006D2588"/>
    <w:rsid w:val="006D3BB1"/>
    <w:rsid w:val="006D3EAA"/>
    <w:rsid w:val="006D433C"/>
    <w:rsid w:val="006E017C"/>
    <w:rsid w:val="006E104D"/>
    <w:rsid w:val="006E1D7F"/>
    <w:rsid w:val="006E231F"/>
    <w:rsid w:val="006E32E5"/>
    <w:rsid w:val="006E3B73"/>
    <w:rsid w:val="006E44C9"/>
    <w:rsid w:val="006E511D"/>
    <w:rsid w:val="006E5D3D"/>
    <w:rsid w:val="006E71D4"/>
    <w:rsid w:val="006E7249"/>
    <w:rsid w:val="006F18AD"/>
    <w:rsid w:val="006F1CE2"/>
    <w:rsid w:val="006F2396"/>
    <w:rsid w:val="006F286D"/>
    <w:rsid w:val="006F2974"/>
    <w:rsid w:val="006F4CB3"/>
    <w:rsid w:val="006F5B72"/>
    <w:rsid w:val="00700598"/>
    <w:rsid w:val="007020BB"/>
    <w:rsid w:val="00703C74"/>
    <w:rsid w:val="0070746A"/>
    <w:rsid w:val="0070761B"/>
    <w:rsid w:val="00707D2E"/>
    <w:rsid w:val="00707F1A"/>
    <w:rsid w:val="00711279"/>
    <w:rsid w:val="00711D09"/>
    <w:rsid w:val="00712A20"/>
    <w:rsid w:val="007157EF"/>
    <w:rsid w:val="00716032"/>
    <w:rsid w:val="00721163"/>
    <w:rsid w:val="007214BD"/>
    <w:rsid w:val="00724560"/>
    <w:rsid w:val="00724A8C"/>
    <w:rsid w:val="00724EF6"/>
    <w:rsid w:val="0072543C"/>
    <w:rsid w:val="00726131"/>
    <w:rsid w:val="00727034"/>
    <w:rsid w:val="00735880"/>
    <w:rsid w:val="00740BD3"/>
    <w:rsid w:val="0074177B"/>
    <w:rsid w:val="00741886"/>
    <w:rsid w:val="00741E08"/>
    <w:rsid w:val="00742A30"/>
    <w:rsid w:val="00743742"/>
    <w:rsid w:val="0074428B"/>
    <w:rsid w:val="007450BE"/>
    <w:rsid w:val="007466AD"/>
    <w:rsid w:val="00751204"/>
    <w:rsid w:val="007517EB"/>
    <w:rsid w:val="00751B98"/>
    <w:rsid w:val="00753771"/>
    <w:rsid w:val="00754019"/>
    <w:rsid w:val="0075488C"/>
    <w:rsid w:val="00754916"/>
    <w:rsid w:val="00756A55"/>
    <w:rsid w:val="00756A9A"/>
    <w:rsid w:val="0075784E"/>
    <w:rsid w:val="00757AE5"/>
    <w:rsid w:val="00757D65"/>
    <w:rsid w:val="00760A2D"/>
    <w:rsid w:val="007626D9"/>
    <w:rsid w:val="007647D7"/>
    <w:rsid w:val="00765565"/>
    <w:rsid w:val="0076584A"/>
    <w:rsid w:val="00767A63"/>
    <w:rsid w:val="00767C2B"/>
    <w:rsid w:val="00770365"/>
    <w:rsid w:val="007710D7"/>
    <w:rsid w:val="00771A1B"/>
    <w:rsid w:val="00773B08"/>
    <w:rsid w:val="00775D53"/>
    <w:rsid w:val="007762C0"/>
    <w:rsid w:val="00776805"/>
    <w:rsid w:val="00777CFA"/>
    <w:rsid w:val="00780458"/>
    <w:rsid w:val="007813D8"/>
    <w:rsid w:val="00782DC0"/>
    <w:rsid w:val="007831D0"/>
    <w:rsid w:val="00784169"/>
    <w:rsid w:val="0078785C"/>
    <w:rsid w:val="00790E77"/>
    <w:rsid w:val="00794BB1"/>
    <w:rsid w:val="00794BFD"/>
    <w:rsid w:val="00796BFA"/>
    <w:rsid w:val="007A02F2"/>
    <w:rsid w:val="007A0423"/>
    <w:rsid w:val="007A0AF9"/>
    <w:rsid w:val="007A1E2C"/>
    <w:rsid w:val="007A2CA1"/>
    <w:rsid w:val="007A2E56"/>
    <w:rsid w:val="007A2E8B"/>
    <w:rsid w:val="007A34DC"/>
    <w:rsid w:val="007A34E2"/>
    <w:rsid w:val="007A4046"/>
    <w:rsid w:val="007A4600"/>
    <w:rsid w:val="007A495C"/>
    <w:rsid w:val="007A7244"/>
    <w:rsid w:val="007A736F"/>
    <w:rsid w:val="007B0266"/>
    <w:rsid w:val="007B30D8"/>
    <w:rsid w:val="007B314C"/>
    <w:rsid w:val="007B3868"/>
    <w:rsid w:val="007B4C74"/>
    <w:rsid w:val="007B5544"/>
    <w:rsid w:val="007B5D67"/>
    <w:rsid w:val="007B5FF4"/>
    <w:rsid w:val="007B7178"/>
    <w:rsid w:val="007B7AAA"/>
    <w:rsid w:val="007C0280"/>
    <w:rsid w:val="007C0868"/>
    <w:rsid w:val="007C0F75"/>
    <w:rsid w:val="007C2695"/>
    <w:rsid w:val="007C2E05"/>
    <w:rsid w:val="007C3E14"/>
    <w:rsid w:val="007C4D1C"/>
    <w:rsid w:val="007C7CD3"/>
    <w:rsid w:val="007D0037"/>
    <w:rsid w:val="007D177C"/>
    <w:rsid w:val="007D1910"/>
    <w:rsid w:val="007D3149"/>
    <w:rsid w:val="007D437C"/>
    <w:rsid w:val="007D5033"/>
    <w:rsid w:val="007D539C"/>
    <w:rsid w:val="007D6670"/>
    <w:rsid w:val="007D7168"/>
    <w:rsid w:val="007E22A8"/>
    <w:rsid w:val="007E2344"/>
    <w:rsid w:val="007E2991"/>
    <w:rsid w:val="007E4095"/>
    <w:rsid w:val="007E4C0D"/>
    <w:rsid w:val="007E70F3"/>
    <w:rsid w:val="007F2BE3"/>
    <w:rsid w:val="007F6AE0"/>
    <w:rsid w:val="007F78E7"/>
    <w:rsid w:val="007F7CE8"/>
    <w:rsid w:val="007F7F0F"/>
    <w:rsid w:val="0080038F"/>
    <w:rsid w:val="00802338"/>
    <w:rsid w:val="00802346"/>
    <w:rsid w:val="00803D78"/>
    <w:rsid w:val="00804015"/>
    <w:rsid w:val="0080494F"/>
    <w:rsid w:val="00804DFE"/>
    <w:rsid w:val="00806887"/>
    <w:rsid w:val="00807539"/>
    <w:rsid w:val="00810862"/>
    <w:rsid w:val="00814DC6"/>
    <w:rsid w:val="008158E8"/>
    <w:rsid w:val="00815B31"/>
    <w:rsid w:val="00815E76"/>
    <w:rsid w:val="0081614E"/>
    <w:rsid w:val="00816C1A"/>
    <w:rsid w:val="00821407"/>
    <w:rsid w:val="00821C30"/>
    <w:rsid w:val="00822761"/>
    <w:rsid w:val="00825B15"/>
    <w:rsid w:val="0082711B"/>
    <w:rsid w:val="0082795F"/>
    <w:rsid w:val="00831FB1"/>
    <w:rsid w:val="00832F6E"/>
    <w:rsid w:val="00833322"/>
    <w:rsid w:val="00833715"/>
    <w:rsid w:val="008343DD"/>
    <w:rsid w:val="00834B3F"/>
    <w:rsid w:val="00835BC7"/>
    <w:rsid w:val="00836033"/>
    <w:rsid w:val="0083618A"/>
    <w:rsid w:val="00836A24"/>
    <w:rsid w:val="008423A3"/>
    <w:rsid w:val="008429DB"/>
    <w:rsid w:val="00843373"/>
    <w:rsid w:val="00843670"/>
    <w:rsid w:val="0084674C"/>
    <w:rsid w:val="00846846"/>
    <w:rsid w:val="00846BA8"/>
    <w:rsid w:val="00846E5A"/>
    <w:rsid w:val="00847906"/>
    <w:rsid w:val="0085005A"/>
    <w:rsid w:val="00850435"/>
    <w:rsid w:val="0085069C"/>
    <w:rsid w:val="00850D4F"/>
    <w:rsid w:val="0085389B"/>
    <w:rsid w:val="0085417D"/>
    <w:rsid w:val="00860854"/>
    <w:rsid w:val="008609BC"/>
    <w:rsid w:val="00861832"/>
    <w:rsid w:val="00861C55"/>
    <w:rsid w:val="00863D89"/>
    <w:rsid w:val="00863FCF"/>
    <w:rsid w:val="00864143"/>
    <w:rsid w:val="008643F4"/>
    <w:rsid w:val="00864682"/>
    <w:rsid w:val="008648F8"/>
    <w:rsid w:val="00866BFC"/>
    <w:rsid w:val="008670D0"/>
    <w:rsid w:val="008722E4"/>
    <w:rsid w:val="00872A23"/>
    <w:rsid w:val="00873830"/>
    <w:rsid w:val="00873C03"/>
    <w:rsid w:val="00874454"/>
    <w:rsid w:val="008748A7"/>
    <w:rsid w:val="00874F2E"/>
    <w:rsid w:val="0087509E"/>
    <w:rsid w:val="008753F3"/>
    <w:rsid w:val="008759B1"/>
    <w:rsid w:val="00875E64"/>
    <w:rsid w:val="00882015"/>
    <w:rsid w:val="00883F22"/>
    <w:rsid w:val="00884010"/>
    <w:rsid w:val="0089163D"/>
    <w:rsid w:val="008951D0"/>
    <w:rsid w:val="0089590B"/>
    <w:rsid w:val="008960A5"/>
    <w:rsid w:val="00896AA0"/>
    <w:rsid w:val="00897759"/>
    <w:rsid w:val="008A38D5"/>
    <w:rsid w:val="008A487C"/>
    <w:rsid w:val="008A5500"/>
    <w:rsid w:val="008A7230"/>
    <w:rsid w:val="008A72CA"/>
    <w:rsid w:val="008B187B"/>
    <w:rsid w:val="008B2699"/>
    <w:rsid w:val="008B2C4D"/>
    <w:rsid w:val="008B2F09"/>
    <w:rsid w:val="008B3523"/>
    <w:rsid w:val="008B36FA"/>
    <w:rsid w:val="008B3901"/>
    <w:rsid w:val="008B3BF1"/>
    <w:rsid w:val="008B4581"/>
    <w:rsid w:val="008B4694"/>
    <w:rsid w:val="008B6D9A"/>
    <w:rsid w:val="008C0307"/>
    <w:rsid w:val="008C0C65"/>
    <w:rsid w:val="008C348B"/>
    <w:rsid w:val="008C619F"/>
    <w:rsid w:val="008C6B60"/>
    <w:rsid w:val="008C6D47"/>
    <w:rsid w:val="008C72EC"/>
    <w:rsid w:val="008C76A4"/>
    <w:rsid w:val="008C7DC4"/>
    <w:rsid w:val="008D3162"/>
    <w:rsid w:val="008D3219"/>
    <w:rsid w:val="008D33A4"/>
    <w:rsid w:val="008D3509"/>
    <w:rsid w:val="008D3E53"/>
    <w:rsid w:val="008D43B0"/>
    <w:rsid w:val="008D4828"/>
    <w:rsid w:val="008D4912"/>
    <w:rsid w:val="008D498A"/>
    <w:rsid w:val="008D5133"/>
    <w:rsid w:val="008D662B"/>
    <w:rsid w:val="008D778C"/>
    <w:rsid w:val="008D7896"/>
    <w:rsid w:val="008E0C1A"/>
    <w:rsid w:val="008E1BE4"/>
    <w:rsid w:val="008E3B33"/>
    <w:rsid w:val="008E56B9"/>
    <w:rsid w:val="008E5D8E"/>
    <w:rsid w:val="008E69C3"/>
    <w:rsid w:val="008E6B8E"/>
    <w:rsid w:val="008E765A"/>
    <w:rsid w:val="008F0D54"/>
    <w:rsid w:val="008F2AA8"/>
    <w:rsid w:val="008F3590"/>
    <w:rsid w:val="008F4032"/>
    <w:rsid w:val="008F42A2"/>
    <w:rsid w:val="008F4EEF"/>
    <w:rsid w:val="008F635C"/>
    <w:rsid w:val="008F7CCC"/>
    <w:rsid w:val="009002D1"/>
    <w:rsid w:val="00900638"/>
    <w:rsid w:val="00902131"/>
    <w:rsid w:val="00902AA0"/>
    <w:rsid w:val="00903E00"/>
    <w:rsid w:val="0090521B"/>
    <w:rsid w:val="00910D63"/>
    <w:rsid w:val="00912385"/>
    <w:rsid w:val="0091312F"/>
    <w:rsid w:val="00915E30"/>
    <w:rsid w:val="0091760E"/>
    <w:rsid w:val="0092156E"/>
    <w:rsid w:val="00921B3C"/>
    <w:rsid w:val="00922E6F"/>
    <w:rsid w:val="009230C8"/>
    <w:rsid w:val="009234C0"/>
    <w:rsid w:val="00924AF1"/>
    <w:rsid w:val="00925C5F"/>
    <w:rsid w:val="00930139"/>
    <w:rsid w:val="00930A45"/>
    <w:rsid w:val="00931EA7"/>
    <w:rsid w:val="009336B7"/>
    <w:rsid w:val="00935A1A"/>
    <w:rsid w:val="00935BB3"/>
    <w:rsid w:val="009424CE"/>
    <w:rsid w:val="00944328"/>
    <w:rsid w:val="00944700"/>
    <w:rsid w:val="00945CB0"/>
    <w:rsid w:val="00947116"/>
    <w:rsid w:val="00951ABC"/>
    <w:rsid w:val="00951E6F"/>
    <w:rsid w:val="009528F8"/>
    <w:rsid w:val="00954FA3"/>
    <w:rsid w:val="00955E80"/>
    <w:rsid w:val="00957672"/>
    <w:rsid w:val="00957AA8"/>
    <w:rsid w:val="00963468"/>
    <w:rsid w:val="00963AAA"/>
    <w:rsid w:val="009659A4"/>
    <w:rsid w:val="00966890"/>
    <w:rsid w:val="0096717E"/>
    <w:rsid w:val="0097041C"/>
    <w:rsid w:val="00971868"/>
    <w:rsid w:val="0097339F"/>
    <w:rsid w:val="00975AB8"/>
    <w:rsid w:val="00975F44"/>
    <w:rsid w:val="009762B1"/>
    <w:rsid w:val="0098067F"/>
    <w:rsid w:val="009808A9"/>
    <w:rsid w:val="00980D3F"/>
    <w:rsid w:val="00981845"/>
    <w:rsid w:val="00982296"/>
    <w:rsid w:val="00982D19"/>
    <w:rsid w:val="00983680"/>
    <w:rsid w:val="00983E4F"/>
    <w:rsid w:val="00985864"/>
    <w:rsid w:val="00986D23"/>
    <w:rsid w:val="00986FE9"/>
    <w:rsid w:val="009877BD"/>
    <w:rsid w:val="00990A56"/>
    <w:rsid w:val="00991AA9"/>
    <w:rsid w:val="00991B96"/>
    <w:rsid w:val="0099540F"/>
    <w:rsid w:val="00995A7D"/>
    <w:rsid w:val="00995E7D"/>
    <w:rsid w:val="00995ED9"/>
    <w:rsid w:val="00996D8A"/>
    <w:rsid w:val="00997222"/>
    <w:rsid w:val="0099795E"/>
    <w:rsid w:val="00997C5D"/>
    <w:rsid w:val="00997C64"/>
    <w:rsid w:val="009A1812"/>
    <w:rsid w:val="009A237C"/>
    <w:rsid w:val="009A2852"/>
    <w:rsid w:val="009A2B6F"/>
    <w:rsid w:val="009A3417"/>
    <w:rsid w:val="009A5E47"/>
    <w:rsid w:val="009A6C0F"/>
    <w:rsid w:val="009B0752"/>
    <w:rsid w:val="009B0B04"/>
    <w:rsid w:val="009B2764"/>
    <w:rsid w:val="009B3661"/>
    <w:rsid w:val="009B433D"/>
    <w:rsid w:val="009B5383"/>
    <w:rsid w:val="009B5979"/>
    <w:rsid w:val="009B5C6F"/>
    <w:rsid w:val="009B5CA0"/>
    <w:rsid w:val="009B729F"/>
    <w:rsid w:val="009B7C6A"/>
    <w:rsid w:val="009B7E92"/>
    <w:rsid w:val="009C125D"/>
    <w:rsid w:val="009C35F5"/>
    <w:rsid w:val="009C6961"/>
    <w:rsid w:val="009C6B99"/>
    <w:rsid w:val="009C72FA"/>
    <w:rsid w:val="009C76A5"/>
    <w:rsid w:val="009C7910"/>
    <w:rsid w:val="009D490E"/>
    <w:rsid w:val="009D5BF3"/>
    <w:rsid w:val="009D5ECA"/>
    <w:rsid w:val="009E02E2"/>
    <w:rsid w:val="009E0466"/>
    <w:rsid w:val="009E153A"/>
    <w:rsid w:val="009E1915"/>
    <w:rsid w:val="009E3256"/>
    <w:rsid w:val="009E3317"/>
    <w:rsid w:val="009E3CD7"/>
    <w:rsid w:val="009E552E"/>
    <w:rsid w:val="009E6A0E"/>
    <w:rsid w:val="009E7BAF"/>
    <w:rsid w:val="009F1AF4"/>
    <w:rsid w:val="009F21F6"/>
    <w:rsid w:val="009F32B2"/>
    <w:rsid w:val="009F51B5"/>
    <w:rsid w:val="009F6B42"/>
    <w:rsid w:val="009F6E5D"/>
    <w:rsid w:val="009F7847"/>
    <w:rsid w:val="00A02F2C"/>
    <w:rsid w:val="00A05EE0"/>
    <w:rsid w:val="00A064ED"/>
    <w:rsid w:val="00A075FC"/>
    <w:rsid w:val="00A07BCC"/>
    <w:rsid w:val="00A1029E"/>
    <w:rsid w:val="00A10670"/>
    <w:rsid w:val="00A1103F"/>
    <w:rsid w:val="00A11257"/>
    <w:rsid w:val="00A128C1"/>
    <w:rsid w:val="00A12C00"/>
    <w:rsid w:val="00A13504"/>
    <w:rsid w:val="00A13CC6"/>
    <w:rsid w:val="00A14299"/>
    <w:rsid w:val="00A143FB"/>
    <w:rsid w:val="00A14536"/>
    <w:rsid w:val="00A161C8"/>
    <w:rsid w:val="00A17A6C"/>
    <w:rsid w:val="00A20F67"/>
    <w:rsid w:val="00A24E37"/>
    <w:rsid w:val="00A26758"/>
    <w:rsid w:val="00A27228"/>
    <w:rsid w:val="00A27EDA"/>
    <w:rsid w:val="00A30C11"/>
    <w:rsid w:val="00A3114D"/>
    <w:rsid w:val="00A315B6"/>
    <w:rsid w:val="00A35C16"/>
    <w:rsid w:val="00A36D89"/>
    <w:rsid w:val="00A433DE"/>
    <w:rsid w:val="00A449CD"/>
    <w:rsid w:val="00A44AB8"/>
    <w:rsid w:val="00A44C52"/>
    <w:rsid w:val="00A46540"/>
    <w:rsid w:val="00A466E1"/>
    <w:rsid w:val="00A50248"/>
    <w:rsid w:val="00A50260"/>
    <w:rsid w:val="00A50A98"/>
    <w:rsid w:val="00A50FF2"/>
    <w:rsid w:val="00A5179D"/>
    <w:rsid w:val="00A522AE"/>
    <w:rsid w:val="00A527A6"/>
    <w:rsid w:val="00A52BBB"/>
    <w:rsid w:val="00A538E1"/>
    <w:rsid w:val="00A56A44"/>
    <w:rsid w:val="00A6039E"/>
    <w:rsid w:val="00A6075F"/>
    <w:rsid w:val="00A60BF2"/>
    <w:rsid w:val="00A60E59"/>
    <w:rsid w:val="00A6200B"/>
    <w:rsid w:val="00A63EB6"/>
    <w:rsid w:val="00A63FC4"/>
    <w:rsid w:val="00A659BD"/>
    <w:rsid w:val="00A65CA3"/>
    <w:rsid w:val="00A665DA"/>
    <w:rsid w:val="00A66F16"/>
    <w:rsid w:val="00A70016"/>
    <w:rsid w:val="00A701A2"/>
    <w:rsid w:val="00A705F0"/>
    <w:rsid w:val="00A70A7E"/>
    <w:rsid w:val="00A7112C"/>
    <w:rsid w:val="00A71A5F"/>
    <w:rsid w:val="00A72239"/>
    <w:rsid w:val="00A73242"/>
    <w:rsid w:val="00A74CE5"/>
    <w:rsid w:val="00A74F2A"/>
    <w:rsid w:val="00A75550"/>
    <w:rsid w:val="00A77D4E"/>
    <w:rsid w:val="00A83ABD"/>
    <w:rsid w:val="00A84080"/>
    <w:rsid w:val="00A84AEC"/>
    <w:rsid w:val="00A84C0F"/>
    <w:rsid w:val="00A84C56"/>
    <w:rsid w:val="00A8519E"/>
    <w:rsid w:val="00A851B1"/>
    <w:rsid w:val="00A85CEA"/>
    <w:rsid w:val="00A9011D"/>
    <w:rsid w:val="00A92014"/>
    <w:rsid w:val="00A92C49"/>
    <w:rsid w:val="00A92F75"/>
    <w:rsid w:val="00A952F8"/>
    <w:rsid w:val="00A9573F"/>
    <w:rsid w:val="00A958D3"/>
    <w:rsid w:val="00A95A82"/>
    <w:rsid w:val="00A96270"/>
    <w:rsid w:val="00A96585"/>
    <w:rsid w:val="00A96EB3"/>
    <w:rsid w:val="00AA2882"/>
    <w:rsid w:val="00AA45F9"/>
    <w:rsid w:val="00AA481B"/>
    <w:rsid w:val="00AA512C"/>
    <w:rsid w:val="00AA5DB5"/>
    <w:rsid w:val="00AA6759"/>
    <w:rsid w:val="00AA6787"/>
    <w:rsid w:val="00AB47D3"/>
    <w:rsid w:val="00AB5119"/>
    <w:rsid w:val="00AB52E7"/>
    <w:rsid w:val="00AB6925"/>
    <w:rsid w:val="00AB6AA7"/>
    <w:rsid w:val="00AB75A0"/>
    <w:rsid w:val="00AC0A4F"/>
    <w:rsid w:val="00AC14F8"/>
    <w:rsid w:val="00AC15CF"/>
    <w:rsid w:val="00AC2ED9"/>
    <w:rsid w:val="00AC341F"/>
    <w:rsid w:val="00AC46A2"/>
    <w:rsid w:val="00AC4991"/>
    <w:rsid w:val="00AC4D28"/>
    <w:rsid w:val="00AC515A"/>
    <w:rsid w:val="00AC528F"/>
    <w:rsid w:val="00AC57F9"/>
    <w:rsid w:val="00AC5878"/>
    <w:rsid w:val="00AC70DD"/>
    <w:rsid w:val="00AC7957"/>
    <w:rsid w:val="00AD090E"/>
    <w:rsid w:val="00AD0C4B"/>
    <w:rsid w:val="00AD1A97"/>
    <w:rsid w:val="00AD1DF8"/>
    <w:rsid w:val="00AD21E7"/>
    <w:rsid w:val="00AD2914"/>
    <w:rsid w:val="00AD3080"/>
    <w:rsid w:val="00AD3145"/>
    <w:rsid w:val="00AD4459"/>
    <w:rsid w:val="00AD48C8"/>
    <w:rsid w:val="00AD55AF"/>
    <w:rsid w:val="00AD6B44"/>
    <w:rsid w:val="00AE12BC"/>
    <w:rsid w:val="00AE1797"/>
    <w:rsid w:val="00AE2F57"/>
    <w:rsid w:val="00AE354D"/>
    <w:rsid w:val="00AE5204"/>
    <w:rsid w:val="00AE793D"/>
    <w:rsid w:val="00AF11FD"/>
    <w:rsid w:val="00AF1FB6"/>
    <w:rsid w:val="00AF62B3"/>
    <w:rsid w:val="00B011BE"/>
    <w:rsid w:val="00B01277"/>
    <w:rsid w:val="00B01A4F"/>
    <w:rsid w:val="00B022E3"/>
    <w:rsid w:val="00B03B18"/>
    <w:rsid w:val="00B03F61"/>
    <w:rsid w:val="00B050B3"/>
    <w:rsid w:val="00B050F3"/>
    <w:rsid w:val="00B059ED"/>
    <w:rsid w:val="00B10564"/>
    <w:rsid w:val="00B108F9"/>
    <w:rsid w:val="00B12886"/>
    <w:rsid w:val="00B14086"/>
    <w:rsid w:val="00B14D6A"/>
    <w:rsid w:val="00B162EA"/>
    <w:rsid w:val="00B202A4"/>
    <w:rsid w:val="00B20FF6"/>
    <w:rsid w:val="00B222EE"/>
    <w:rsid w:val="00B2246A"/>
    <w:rsid w:val="00B246DC"/>
    <w:rsid w:val="00B255B3"/>
    <w:rsid w:val="00B26CFF"/>
    <w:rsid w:val="00B26F61"/>
    <w:rsid w:val="00B26F81"/>
    <w:rsid w:val="00B272FB"/>
    <w:rsid w:val="00B27344"/>
    <w:rsid w:val="00B30318"/>
    <w:rsid w:val="00B30742"/>
    <w:rsid w:val="00B30B1F"/>
    <w:rsid w:val="00B31AA6"/>
    <w:rsid w:val="00B31CA6"/>
    <w:rsid w:val="00B32BB8"/>
    <w:rsid w:val="00B32C22"/>
    <w:rsid w:val="00B3460F"/>
    <w:rsid w:val="00B361E7"/>
    <w:rsid w:val="00B3658B"/>
    <w:rsid w:val="00B37EB0"/>
    <w:rsid w:val="00B4251B"/>
    <w:rsid w:val="00B4306A"/>
    <w:rsid w:val="00B43DCC"/>
    <w:rsid w:val="00B44559"/>
    <w:rsid w:val="00B447F4"/>
    <w:rsid w:val="00B45385"/>
    <w:rsid w:val="00B45DB6"/>
    <w:rsid w:val="00B461C0"/>
    <w:rsid w:val="00B5017E"/>
    <w:rsid w:val="00B50332"/>
    <w:rsid w:val="00B51ACE"/>
    <w:rsid w:val="00B51E0B"/>
    <w:rsid w:val="00B548BC"/>
    <w:rsid w:val="00B54C1C"/>
    <w:rsid w:val="00B55C37"/>
    <w:rsid w:val="00B55CDC"/>
    <w:rsid w:val="00B5645D"/>
    <w:rsid w:val="00B60DEB"/>
    <w:rsid w:val="00B60F69"/>
    <w:rsid w:val="00B62DB9"/>
    <w:rsid w:val="00B64033"/>
    <w:rsid w:val="00B64E76"/>
    <w:rsid w:val="00B6570A"/>
    <w:rsid w:val="00B663F3"/>
    <w:rsid w:val="00B663F7"/>
    <w:rsid w:val="00B67062"/>
    <w:rsid w:val="00B705F8"/>
    <w:rsid w:val="00B7072E"/>
    <w:rsid w:val="00B729B3"/>
    <w:rsid w:val="00B73978"/>
    <w:rsid w:val="00B73B7F"/>
    <w:rsid w:val="00B74295"/>
    <w:rsid w:val="00B749C9"/>
    <w:rsid w:val="00B763A3"/>
    <w:rsid w:val="00B76AE7"/>
    <w:rsid w:val="00B77068"/>
    <w:rsid w:val="00B819DF"/>
    <w:rsid w:val="00B83009"/>
    <w:rsid w:val="00B840DB"/>
    <w:rsid w:val="00B87AC0"/>
    <w:rsid w:val="00B901D8"/>
    <w:rsid w:val="00B910FA"/>
    <w:rsid w:val="00B91EDE"/>
    <w:rsid w:val="00B92D60"/>
    <w:rsid w:val="00B93649"/>
    <w:rsid w:val="00B93B6C"/>
    <w:rsid w:val="00B94A48"/>
    <w:rsid w:val="00B95480"/>
    <w:rsid w:val="00B95A7F"/>
    <w:rsid w:val="00B97268"/>
    <w:rsid w:val="00BA1179"/>
    <w:rsid w:val="00BA2DF3"/>
    <w:rsid w:val="00BA33EC"/>
    <w:rsid w:val="00BA5EE0"/>
    <w:rsid w:val="00BA6987"/>
    <w:rsid w:val="00BA73B6"/>
    <w:rsid w:val="00BB168D"/>
    <w:rsid w:val="00BB1775"/>
    <w:rsid w:val="00BB41E2"/>
    <w:rsid w:val="00BB44E1"/>
    <w:rsid w:val="00BB44EC"/>
    <w:rsid w:val="00BB4577"/>
    <w:rsid w:val="00BB4F91"/>
    <w:rsid w:val="00BB50C0"/>
    <w:rsid w:val="00BB6456"/>
    <w:rsid w:val="00BC08AF"/>
    <w:rsid w:val="00BC0EDD"/>
    <w:rsid w:val="00BC12F1"/>
    <w:rsid w:val="00BC416D"/>
    <w:rsid w:val="00BC424D"/>
    <w:rsid w:val="00BC442E"/>
    <w:rsid w:val="00BC61EC"/>
    <w:rsid w:val="00BC6312"/>
    <w:rsid w:val="00BC7EE1"/>
    <w:rsid w:val="00BC7EE9"/>
    <w:rsid w:val="00BD095C"/>
    <w:rsid w:val="00BD1C10"/>
    <w:rsid w:val="00BD4D14"/>
    <w:rsid w:val="00BD4DAE"/>
    <w:rsid w:val="00BD502D"/>
    <w:rsid w:val="00BD56EB"/>
    <w:rsid w:val="00BD73AD"/>
    <w:rsid w:val="00BD76E5"/>
    <w:rsid w:val="00BE1015"/>
    <w:rsid w:val="00BE10BB"/>
    <w:rsid w:val="00BE17BC"/>
    <w:rsid w:val="00BE1D6A"/>
    <w:rsid w:val="00BE7520"/>
    <w:rsid w:val="00BF0598"/>
    <w:rsid w:val="00BF13DA"/>
    <w:rsid w:val="00BF24A1"/>
    <w:rsid w:val="00BF2898"/>
    <w:rsid w:val="00BF3048"/>
    <w:rsid w:val="00BF42E4"/>
    <w:rsid w:val="00BF6029"/>
    <w:rsid w:val="00BF6788"/>
    <w:rsid w:val="00BF6D2E"/>
    <w:rsid w:val="00C01285"/>
    <w:rsid w:val="00C0176B"/>
    <w:rsid w:val="00C02646"/>
    <w:rsid w:val="00C0281E"/>
    <w:rsid w:val="00C02D83"/>
    <w:rsid w:val="00C03351"/>
    <w:rsid w:val="00C036DF"/>
    <w:rsid w:val="00C0608D"/>
    <w:rsid w:val="00C060CC"/>
    <w:rsid w:val="00C07E07"/>
    <w:rsid w:val="00C105EE"/>
    <w:rsid w:val="00C10BED"/>
    <w:rsid w:val="00C11C61"/>
    <w:rsid w:val="00C14400"/>
    <w:rsid w:val="00C1634B"/>
    <w:rsid w:val="00C219C4"/>
    <w:rsid w:val="00C21C7D"/>
    <w:rsid w:val="00C259A8"/>
    <w:rsid w:val="00C261B6"/>
    <w:rsid w:val="00C316B1"/>
    <w:rsid w:val="00C31D77"/>
    <w:rsid w:val="00C32404"/>
    <w:rsid w:val="00C32439"/>
    <w:rsid w:val="00C32787"/>
    <w:rsid w:val="00C32B29"/>
    <w:rsid w:val="00C33B61"/>
    <w:rsid w:val="00C348CD"/>
    <w:rsid w:val="00C34A10"/>
    <w:rsid w:val="00C41562"/>
    <w:rsid w:val="00C42313"/>
    <w:rsid w:val="00C42E81"/>
    <w:rsid w:val="00C43640"/>
    <w:rsid w:val="00C4376E"/>
    <w:rsid w:val="00C44083"/>
    <w:rsid w:val="00C44E9F"/>
    <w:rsid w:val="00C4528D"/>
    <w:rsid w:val="00C45C05"/>
    <w:rsid w:val="00C462E8"/>
    <w:rsid w:val="00C5023B"/>
    <w:rsid w:val="00C503E3"/>
    <w:rsid w:val="00C51C8D"/>
    <w:rsid w:val="00C524C5"/>
    <w:rsid w:val="00C5295A"/>
    <w:rsid w:val="00C54CFC"/>
    <w:rsid w:val="00C55139"/>
    <w:rsid w:val="00C55899"/>
    <w:rsid w:val="00C572F7"/>
    <w:rsid w:val="00C607F3"/>
    <w:rsid w:val="00C637EE"/>
    <w:rsid w:val="00C65411"/>
    <w:rsid w:val="00C6623D"/>
    <w:rsid w:val="00C678B9"/>
    <w:rsid w:val="00C7063A"/>
    <w:rsid w:val="00C7167D"/>
    <w:rsid w:val="00C7168E"/>
    <w:rsid w:val="00C7429C"/>
    <w:rsid w:val="00C74851"/>
    <w:rsid w:val="00C74CAE"/>
    <w:rsid w:val="00C77606"/>
    <w:rsid w:val="00C778E4"/>
    <w:rsid w:val="00C807C8"/>
    <w:rsid w:val="00C819F4"/>
    <w:rsid w:val="00C81DA9"/>
    <w:rsid w:val="00C8264D"/>
    <w:rsid w:val="00C829E8"/>
    <w:rsid w:val="00C82BC9"/>
    <w:rsid w:val="00C8303F"/>
    <w:rsid w:val="00C8407F"/>
    <w:rsid w:val="00C852DD"/>
    <w:rsid w:val="00C90B0E"/>
    <w:rsid w:val="00C922E2"/>
    <w:rsid w:val="00C94BB8"/>
    <w:rsid w:val="00C95DD5"/>
    <w:rsid w:val="00C96CEA"/>
    <w:rsid w:val="00CA0243"/>
    <w:rsid w:val="00CA15D2"/>
    <w:rsid w:val="00CA3848"/>
    <w:rsid w:val="00CA3C2A"/>
    <w:rsid w:val="00CA3D0C"/>
    <w:rsid w:val="00CA3E3D"/>
    <w:rsid w:val="00CA4024"/>
    <w:rsid w:val="00CA470A"/>
    <w:rsid w:val="00CA4AD9"/>
    <w:rsid w:val="00CA5598"/>
    <w:rsid w:val="00CA60D3"/>
    <w:rsid w:val="00CA61A3"/>
    <w:rsid w:val="00CA784A"/>
    <w:rsid w:val="00CB0AE6"/>
    <w:rsid w:val="00CB1497"/>
    <w:rsid w:val="00CB15E2"/>
    <w:rsid w:val="00CB1CD2"/>
    <w:rsid w:val="00CB5652"/>
    <w:rsid w:val="00CB6045"/>
    <w:rsid w:val="00CB67C6"/>
    <w:rsid w:val="00CB6847"/>
    <w:rsid w:val="00CB7836"/>
    <w:rsid w:val="00CC04B6"/>
    <w:rsid w:val="00CC0543"/>
    <w:rsid w:val="00CC0805"/>
    <w:rsid w:val="00CC0EAC"/>
    <w:rsid w:val="00CC1445"/>
    <w:rsid w:val="00CC14E5"/>
    <w:rsid w:val="00CC1D1F"/>
    <w:rsid w:val="00CC4FAC"/>
    <w:rsid w:val="00CC517B"/>
    <w:rsid w:val="00CC547B"/>
    <w:rsid w:val="00CC5956"/>
    <w:rsid w:val="00CC7C1D"/>
    <w:rsid w:val="00CD0136"/>
    <w:rsid w:val="00CD3E8C"/>
    <w:rsid w:val="00CD5A8D"/>
    <w:rsid w:val="00CD6772"/>
    <w:rsid w:val="00CD7228"/>
    <w:rsid w:val="00CD751A"/>
    <w:rsid w:val="00CD77F7"/>
    <w:rsid w:val="00CD7B13"/>
    <w:rsid w:val="00CE18FD"/>
    <w:rsid w:val="00CE223A"/>
    <w:rsid w:val="00CE3D67"/>
    <w:rsid w:val="00CE53FD"/>
    <w:rsid w:val="00CE7004"/>
    <w:rsid w:val="00CE7563"/>
    <w:rsid w:val="00CE7643"/>
    <w:rsid w:val="00CF0BE8"/>
    <w:rsid w:val="00CF147E"/>
    <w:rsid w:val="00CF168F"/>
    <w:rsid w:val="00CF184F"/>
    <w:rsid w:val="00CF1B29"/>
    <w:rsid w:val="00CF2A6F"/>
    <w:rsid w:val="00CF38EA"/>
    <w:rsid w:val="00CF3ADC"/>
    <w:rsid w:val="00CF538C"/>
    <w:rsid w:val="00CF560F"/>
    <w:rsid w:val="00CF56D3"/>
    <w:rsid w:val="00CF5D5F"/>
    <w:rsid w:val="00D00D60"/>
    <w:rsid w:val="00D01384"/>
    <w:rsid w:val="00D02171"/>
    <w:rsid w:val="00D02F10"/>
    <w:rsid w:val="00D0419C"/>
    <w:rsid w:val="00D04971"/>
    <w:rsid w:val="00D04C01"/>
    <w:rsid w:val="00D05848"/>
    <w:rsid w:val="00D05851"/>
    <w:rsid w:val="00D060CD"/>
    <w:rsid w:val="00D0679B"/>
    <w:rsid w:val="00D06AE8"/>
    <w:rsid w:val="00D06F94"/>
    <w:rsid w:val="00D06F9C"/>
    <w:rsid w:val="00D07781"/>
    <w:rsid w:val="00D11207"/>
    <w:rsid w:val="00D12EDA"/>
    <w:rsid w:val="00D15812"/>
    <w:rsid w:val="00D160F8"/>
    <w:rsid w:val="00D17946"/>
    <w:rsid w:val="00D20C38"/>
    <w:rsid w:val="00D20E08"/>
    <w:rsid w:val="00D20E18"/>
    <w:rsid w:val="00D214EF"/>
    <w:rsid w:val="00D22344"/>
    <w:rsid w:val="00D22F49"/>
    <w:rsid w:val="00D25670"/>
    <w:rsid w:val="00D26A7C"/>
    <w:rsid w:val="00D31452"/>
    <w:rsid w:val="00D318D7"/>
    <w:rsid w:val="00D320D4"/>
    <w:rsid w:val="00D32936"/>
    <w:rsid w:val="00D33214"/>
    <w:rsid w:val="00D34C69"/>
    <w:rsid w:val="00D35AD4"/>
    <w:rsid w:val="00D40477"/>
    <w:rsid w:val="00D4050B"/>
    <w:rsid w:val="00D407BB"/>
    <w:rsid w:val="00D42166"/>
    <w:rsid w:val="00D434DC"/>
    <w:rsid w:val="00D43A18"/>
    <w:rsid w:val="00D45F75"/>
    <w:rsid w:val="00D46131"/>
    <w:rsid w:val="00D4636A"/>
    <w:rsid w:val="00D469F1"/>
    <w:rsid w:val="00D512F1"/>
    <w:rsid w:val="00D532D2"/>
    <w:rsid w:val="00D55B45"/>
    <w:rsid w:val="00D560EF"/>
    <w:rsid w:val="00D56234"/>
    <w:rsid w:val="00D564C8"/>
    <w:rsid w:val="00D60AF1"/>
    <w:rsid w:val="00D60E78"/>
    <w:rsid w:val="00D63EB0"/>
    <w:rsid w:val="00D650AB"/>
    <w:rsid w:val="00D656CD"/>
    <w:rsid w:val="00D67FCE"/>
    <w:rsid w:val="00D7004F"/>
    <w:rsid w:val="00D7034D"/>
    <w:rsid w:val="00D715D4"/>
    <w:rsid w:val="00D716BE"/>
    <w:rsid w:val="00D71CFA"/>
    <w:rsid w:val="00D72403"/>
    <w:rsid w:val="00D7261D"/>
    <w:rsid w:val="00D74D5C"/>
    <w:rsid w:val="00D75687"/>
    <w:rsid w:val="00D76F68"/>
    <w:rsid w:val="00D773AB"/>
    <w:rsid w:val="00D77E3D"/>
    <w:rsid w:val="00D77E54"/>
    <w:rsid w:val="00D8124B"/>
    <w:rsid w:val="00D82484"/>
    <w:rsid w:val="00D840F1"/>
    <w:rsid w:val="00D84931"/>
    <w:rsid w:val="00D868B7"/>
    <w:rsid w:val="00D873F4"/>
    <w:rsid w:val="00D87636"/>
    <w:rsid w:val="00D879AD"/>
    <w:rsid w:val="00D87C08"/>
    <w:rsid w:val="00D918AA"/>
    <w:rsid w:val="00D91E1A"/>
    <w:rsid w:val="00D924A0"/>
    <w:rsid w:val="00D92B74"/>
    <w:rsid w:val="00D94FD4"/>
    <w:rsid w:val="00D95720"/>
    <w:rsid w:val="00D95EFD"/>
    <w:rsid w:val="00D96883"/>
    <w:rsid w:val="00D969D3"/>
    <w:rsid w:val="00D96FC3"/>
    <w:rsid w:val="00DA1041"/>
    <w:rsid w:val="00DA17BE"/>
    <w:rsid w:val="00DA1AF8"/>
    <w:rsid w:val="00DA3BCA"/>
    <w:rsid w:val="00DA3BEA"/>
    <w:rsid w:val="00DA4191"/>
    <w:rsid w:val="00DA511A"/>
    <w:rsid w:val="00DA6C98"/>
    <w:rsid w:val="00DB0A05"/>
    <w:rsid w:val="00DB2EFF"/>
    <w:rsid w:val="00DB3346"/>
    <w:rsid w:val="00DB4BE1"/>
    <w:rsid w:val="00DB4F52"/>
    <w:rsid w:val="00DB6D50"/>
    <w:rsid w:val="00DC0104"/>
    <w:rsid w:val="00DC160F"/>
    <w:rsid w:val="00DC1990"/>
    <w:rsid w:val="00DC1C94"/>
    <w:rsid w:val="00DC1D53"/>
    <w:rsid w:val="00DC3140"/>
    <w:rsid w:val="00DC3440"/>
    <w:rsid w:val="00DC55C8"/>
    <w:rsid w:val="00DC5B94"/>
    <w:rsid w:val="00DC62B2"/>
    <w:rsid w:val="00DC6D0C"/>
    <w:rsid w:val="00DC74A1"/>
    <w:rsid w:val="00DC7748"/>
    <w:rsid w:val="00DC7FEA"/>
    <w:rsid w:val="00DD0A5D"/>
    <w:rsid w:val="00DD10FF"/>
    <w:rsid w:val="00DD1CF2"/>
    <w:rsid w:val="00DD4B63"/>
    <w:rsid w:val="00DD525A"/>
    <w:rsid w:val="00DD5C20"/>
    <w:rsid w:val="00DD6A5D"/>
    <w:rsid w:val="00DE1B5B"/>
    <w:rsid w:val="00DE1CA9"/>
    <w:rsid w:val="00DE235D"/>
    <w:rsid w:val="00DE2CF3"/>
    <w:rsid w:val="00DE6F09"/>
    <w:rsid w:val="00DF1916"/>
    <w:rsid w:val="00DF2451"/>
    <w:rsid w:val="00DF42B2"/>
    <w:rsid w:val="00DF5EC5"/>
    <w:rsid w:val="00DF65C5"/>
    <w:rsid w:val="00DF6674"/>
    <w:rsid w:val="00DF703B"/>
    <w:rsid w:val="00DF7DE8"/>
    <w:rsid w:val="00E00936"/>
    <w:rsid w:val="00E01095"/>
    <w:rsid w:val="00E018DB"/>
    <w:rsid w:val="00E023E3"/>
    <w:rsid w:val="00E052F3"/>
    <w:rsid w:val="00E05FC9"/>
    <w:rsid w:val="00E10900"/>
    <w:rsid w:val="00E11CD2"/>
    <w:rsid w:val="00E140A2"/>
    <w:rsid w:val="00E1447F"/>
    <w:rsid w:val="00E14B9F"/>
    <w:rsid w:val="00E14E9B"/>
    <w:rsid w:val="00E152A9"/>
    <w:rsid w:val="00E15FB0"/>
    <w:rsid w:val="00E1641A"/>
    <w:rsid w:val="00E1687B"/>
    <w:rsid w:val="00E17422"/>
    <w:rsid w:val="00E20AEA"/>
    <w:rsid w:val="00E21858"/>
    <w:rsid w:val="00E21D4E"/>
    <w:rsid w:val="00E2258F"/>
    <w:rsid w:val="00E24624"/>
    <w:rsid w:val="00E24C27"/>
    <w:rsid w:val="00E2552F"/>
    <w:rsid w:val="00E27F21"/>
    <w:rsid w:val="00E30144"/>
    <w:rsid w:val="00E306AB"/>
    <w:rsid w:val="00E30938"/>
    <w:rsid w:val="00E30E3A"/>
    <w:rsid w:val="00E317A7"/>
    <w:rsid w:val="00E328CF"/>
    <w:rsid w:val="00E33E73"/>
    <w:rsid w:val="00E344D1"/>
    <w:rsid w:val="00E34519"/>
    <w:rsid w:val="00E34A39"/>
    <w:rsid w:val="00E35BB8"/>
    <w:rsid w:val="00E36EC3"/>
    <w:rsid w:val="00E36FE7"/>
    <w:rsid w:val="00E37AF3"/>
    <w:rsid w:val="00E37E43"/>
    <w:rsid w:val="00E41272"/>
    <w:rsid w:val="00E418A7"/>
    <w:rsid w:val="00E420AF"/>
    <w:rsid w:val="00E432D9"/>
    <w:rsid w:val="00E45771"/>
    <w:rsid w:val="00E45BA3"/>
    <w:rsid w:val="00E47135"/>
    <w:rsid w:val="00E47A5E"/>
    <w:rsid w:val="00E5095C"/>
    <w:rsid w:val="00E514E2"/>
    <w:rsid w:val="00E51788"/>
    <w:rsid w:val="00E527AA"/>
    <w:rsid w:val="00E52FC6"/>
    <w:rsid w:val="00E53917"/>
    <w:rsid w:val="00E53D9A"/>
    <w:rsid w:val="00E53F97"/>
    <w:rsid w:val="00E548CD"/>
    <w:rsid w:val="00E56BA1"/>
    <w:rsid w:val="00E56D13"/>
    <w:rsid w:val="00E572EE"/>
    <w:rsid w:val="00E6082E"/>
    <w:rsid w:val="00E60FFA"/>
    <w:rsid w:val="00E61BB5"/>
    <w:rsid w:val="00E622B5"/>
    <w:rsid w:val="00E6352B"/>
    <w:rsid w:val="00E63C82"/>
    <w:rsid w:val="00E646F6"/>
    <w:rsid w:val="00E6508E"/>
    <w:rsid w:val="00E654D9"/>
    <w:rsid w:val="00E66252"/>
    <w:rsid w:val="00E707BF"/>
    <w:rsid w:val="00E70E89"/>
    <w:rsid w:val="00E717FD"/>
    <w:rsid w:val="00E71DAF"/>
    <w:rsid w:val="00E756B2"/>
    <w:rsid w:val="00E757B5"/>
    <w:rsid w:val="00E76263"/>
    <w:rsid w:val="00E76E4B"/>
    <w:rsid w:val="00E772DA"/>
    <w:rsid w:val="00E7790D"/>
    <w:rsid w:val="00E80FB6"/>
    <w:rsid w:val="00E8253A"/>
    <w:rsid w:val="00E8285B"/>
    <w:rsid w:val="00E841CC"/>
    <w:rsid w:val="00E861A2"/>
    <w:rsid w:val="00E8729A"/>
    <w:rsid w:val="00E92517"/>
    <w:rsid w:val="00E9343F"/>
    <w:rsid w:val="00E93AB1"/>
    <w:rsid w:val="00E9420C"/>
    <w:rsid w:val="00E958D0"/>
    <w:rsid w:val="00E9640E"/>
    <w:rsid w:val="00EA125C"/>
    <w:rsid w:val="00EA1B97"/>
    <w:rsid w:val="00EA2908"/>
    <w:rsid w:val="00EA34BC"/>
    <w:rsid w:val="00EA37F6"/>
    <w:rsid w:val="00EA4C16"/>
    <w:rsid w:val="00EA5559"/>
    <w:rsid w:val="00EA5BF8"/>
    <w:rsid w:val="00EA6820"/>
    <w:rsid w:val="00EA7231"/>
    <w:rsid w:val="00EB097F"/>
    <w:rsid w:val="00EB1110"/>
    <w:rsid w:val="00EB18B5"/>
    <w:rsid w:val="00EB59BC"/>
    <w:rsid w:val="00EB79DD"/>
    <w:rsid w:val="00EB7AF0"/>
    <w:rsid w:val="00EC0AFF"/>
    <w:rsid w:val="00EC0B25"/>
    <w:rsid w:val="00EC0E32"/>
    <w:rsid w:val="00EC1A6C"/>
    <w:rsid w:val="00EC22C8"/>
    <w:rsid w:val="00EC24EE"/>
    <w:rsid w:val="00EC2671"/>
    <w:rsid w:val="00EC2F9A"/>
    <w:rsid w:val="00EC3DA2"/>
    <w:rsid w:val="00EC413E"/>
    <w:rsid w:val="00EC4400"/>
    <w:rsid w:val="00EC4858"/>
    <w:rsid w:val="00EC5A94"/>
    <w:rsid w:val="00EC7081"/>
    <w:rsid w:val="00ED0275"/>
    <w:rsid w:val="00ED122C"/>
    <w:rsid w:val="00ED1AFC"/>
    <w:rsid w:val="00ED25EC"/>
    <w:rsid w:val="00ED29F0"/>
    <w:rsid w:val="00ED3B2A"/>
    <w:rsid w:val="00ED3C89"/>
    <w:rsid w:val="00ED44AD"/>
    <w:rsid w:val="00ED683F"/>
    <w:rsid w:val="00ED719B"/>
    <w:rsid w:val="00EE00B4"/>
    <w:rsid w:val="00EE1067"/>
    <w:rsid w:val="00EE19A2"/>
    <w:rsid w:val="00EE1AE1"/>
    <w:rsid w:val="00EE1ED1"/>
    <w:rsid w:val="00EE313B"/>
    <w:rsid w:val="00EE39D0"/>
    <w:rsid w:val="00EE56BB"/>
    <w:rsid w:val="00EE6233"/>
    <w:rsid w:val="00EE693A"/>
    <w:rsid w:val="00EF00F3"/>
    <w:rsid w:val="00EF060C"/>
    <w:rsid w:val="00EF0C3B"/>
    <w:rsid w:val="00EF1338"/>
    <w:rsid w:val="00EF4AD1"/>
    <w:rsid w:val="00EF5889"/>
    <w:rsid w:val="00EF61C3"/>
    <w:rsid w:val="00EF7F27"/>
    <w:rsid w:val="00F00A78"/>
    <w:rsid w:val="00F01243"/>
    <w:rsid w:val="00F01277"/>
    <w:rsid w:val="00F02397"/>
    <w:rsid w:val="00F0306B"/>
    <w:rsid w:val="00F030CF"/>
    <w:rsid w:val="00F0336E"/>
    <w:rsid w:val="00F045C5"/>
    <w:rsid w:val="00F07459"/>
    <w:rsid w:val="00F075B8"/>
    <w:rsid w:val="00F0782C"/>
    <w:rsid w:val="00F1012F"/>
    <w:rsid w:val="00F10521"/>
    <w:rsid w:val="00F13B6D"/>
    <w:rsid w:val="00F14047"/>
    <w:rsid w:val="00F14AE2"/>
    <w:rsid w:val="00F169B2"/>
    <w:rsid w:val="00F172EF"/>
    <w:rsid w:val="00F17B59"/>
    <w:rsid w:val="00F17F86"/>
    <w:rsid w:val="00F2162C"/>
    <w:rsid w:val="00F225EB"/>
    <w:rsid w:val="00F22FD0"/>
    <w:rsid w:val="00F23DEB"/>
    <w:rsid w:val="00F23E40"/>
    <w:rsid w:val="00F24256"/>
    <w:rsid w:val="00F25B70"/>
    <w:rsid w:val="00F25DB1"/>
    <w:rsid w:val="00F27A05"/>
    <w:rsid w:val="00F306EA"/>
    <w:rsid w:val="00F31088"/>
    <w:rsid w:val="00F32424"/>
    <w:rsid w:val="00F330A1"/>
    <w:rsid w:val="00F340A1"/>
    <w:rsid w:val="00F363AB"/>
    <w:rsid w:val="00F364F4"/>
    <w:rsid w:val="00F36548"/>
    <w:rsid w:val="00F36F4F"/>
    <w:rsid w:val="00F37193"/>
    <w:rsid w:val="00F37BA6"/>
    <w:rsid w:val="00F37C5D"/>
    <w:rsid w:val="00F411EF"/>
    <w:rsid w:val="00F42D71"/>
    <w:rsid w:val="00F43A3E"/>
    <w:rsid w:val="00F453F1"/>
    <w:rsid w:val="00F45720"/>
    <w:rsid w:val="00F45D82"/>
    <w:rsid w:val="00F45F5D"/>
    <w:rsid w:val="00F46962"/>
    <w:rsid w:val="00F505E5"/>
    <w:rsid w:val="00F51267"/>
    <w:rsid w:val="00F5156E"/>
    <w:rsid w:val="00F51589"/>
    <w:rsid w:val="00F51907"/>
    <w:rsid w:val="00F5264F"/>
    <w:rsid w:val="00F52C71"/>
    <w:rsid w:val="00F5377F"/>
    <w:rsid w:val="00F53C8A"/>
    <w:rsid w:val="00F5445D"/>
    <w:rsid w:val="00F548BF"/>
    <w:rsid w:val="00F55194"/>
    <w:rsid w:val="00F55506"/>
    <w:rsid w:val="00F55C27"/>
    <w:rsid w:val="00F5756E"/>
    <w:rsid w:val="00F60102"/>
    <w:rsid w:val="00F607DF"/>
    <w:rsid w:val="00F614CA"/>
    <w:rsid w:val="00F62F67"/>
    <w:rsid w:val="00F6332B"/>
    <w:rsid w:val="00F646D7"/>
    <w:rsid w:val="00F64ED2"/>
    <w:rsid w:val="00F65526"/>
    <w:rsid w:val="00F7130E"/>
    <w:rsid w:val="00F73FD1"/>
    <w:rsid w:val="00F74E90"/>
    <w:rsid w:val="00F75097"/>
    <w:rsid w:val="00F770B1"/>
    <w:rsid w:val="00F77890"/>
    <w:rsid w:val="00F7790F"/>
    <w:rsid w:val="00F80128"/>
    <w:rsid w:val="00F81E18"/>
    <w:rsid w:val="00F85BB6"/>
    <w:rsid w:val="00F85FB4"/>
    <w:rsid w:val="00F87042"/>
    <w:rsid w:val="00F878E2"/>
    <w:rsid w:val="00F87A80"/>
    <w:rsid w:val="00F90CA1"/>
    <w:rsid w:val="00F91DCB"/>
    <w:rsid w:val="00F93207"/>
    <w:rsid w:val="00F93F9A"/>
    <w:rsid w:val="00F94E20"/>
    <w:rsid w:val="00F96DBD"/>
    <w:rsid w:val="00FA04FC"/>
    <w:rsid w:val="00FA14A3"/>
    <w:rsid w:val="00FA4879"/>
    <w:rsid w:val="00FA59DD"/>
    <w:rsid w:val="00FA5DA9"/>
    <w:rsid w:val="00FA64A8"/>
    <w:rsid w:val="00FA7145"/>
    <w:rsid w:val="00FB21DD"/>
    <w:rsid w:val="00FB5AD0"/>
    <w:rsid w:val="00FB6B66"/>
    <w:rsid w:val="00FB7916"/>
    <w:rsid w:val="00FC0446"/>
    <w:rsid w:val="00FC2FB3"/>
    <w:rsid w:val="00FC3A8F"/>
    <w:rsid w:val="00FC45D5"/>
    <w:rsid w:val="00FC4D68"/>
    <w:rsid w:val="00FC777E"/>
    <w:rsid w:val="00FD052B"/>
    <w:rsid w:val="00FD131B"/>
    <w:rsid w:val="00FD20F9"/>
    <w:rsid w:val="00FD2286"/>
    <w:rsid w:val="00FD3F9B"/>
    <w:rsid w:val="00FD5072"/>
    <w:rsid w:val="00FD62D6"/>
    <w:rsid w:val="00FD7ABE"/>
    <w:rsid w:val="00FE0BAF"/>
    <w:rsid w:val="00FE1186"/>
    <w:rsid w:val="00FE1832"/>
    <w:rsid w:val="00FE323C"/>
    <w:rsid w:val="00FE3EC3"/>
    <w:rsid w:val="00FE6785"/>
    <w:rsid w:val="00FE67CE"/>
    <w:rsid w:val="00FE68DF"/>
    <w:rsid w:val="00FE701A"/>
    <w:rsid w:val="00FF0D8E"/>
    <w:rsid w:val="00FF2543"/>
    <w:rsid w:val="00FF52FA"/>
    <w:rsid w:val="00FF5CB6"/>
    <w:rsid w:val="00FF5F9A"/>
    <w:rsid w:val="00FF6B24"/>
    <w:rsid w:val="00FF6ED8"/>
    <w:rsid w:val="0110DE0C"/>
    <w:rsid w:val="0127A9F6"/>
    <w:rsid w:val="015C2E5F"/>
    <w:rsid w:val="01766E48"/>
    <w:rsid w:val="01A33066"/>
    <w:rsid w:val="01B82719"/>
    <w:rsid w:val="01D95D89"/>
    <w:rsid w:val="0216E28D"/>
    <w:rsid w:val="02936689"/>
    <w:rsid w:val="02A211AA"/>
    <w:rsid w:val="02E9166F"/>
    <w:rsid w:val="02FF8634"/>
    <w:rsid w:val="03598CCB"/>
    <w:rsid w:val="0396D0BC"/>
    <w:rsid w:val="03B8F35E"/>
    <w:rsid w:val="03D88D33"/>
    <w:rsid w:val="03DCAFEB"/>
    <w:rsid w:val="03DF9AF8"/>
    <w:rsid w:val="03EE4E72"/>
    <w:rsid w:val="03F0B971"/>
    <w:rsid w:val="04426248"/>
    <w:rsid w:val="045531B1"/>
    <w:rsid w:val="04852E28"/>
    <w:rsid w:val="04CF9E92"/>
    <w:rsid w:val="04E264DB"/>
    <w:rsid w:val="0518CEF9"/>
    <w:rsid w:val="052685B2"/>
    <w:rsid w:val="0543998C"/>
    <w:rsid w:val="059DA522"/>
    <w:rsid w:val="05B59E8F"/>
    <w:rsid w:val="05C9ED4A"/>
    <w:rsid w:val="05E21988"/>
    <w:rsid w:val="061F8798"/>
    <w:rsid w:val="064F7A72"/>
    <w:rsid w:val="0676D45A"/>
    <w:rsid w:val="0693A64F"/>
    <w:rsid w:val="06B62693"/>
    <w:rsid w:val="0722F1CB"/>
    <w:rsid w:val="072EEF9F"/>
    <w:rsid w:val="07460F57"/>
    <w:rsid w:val="0747440C"/>
    <w:rsid w:val="076FED35"/>
    <w:rsid w:val="079176E7"/>
    <w:rsid w:val="07AC7B02"/>
    <w:rsid w:val="07D0C1B0"/>
    <w:rsid w:val="07DEF87A"/>
    <w:rsid w:val="082F76B0"/>
    <w:rsid w:val="0835BC79"/>
    <w:rsid w:val="083E9E0F"/>
    <w:rsid w:val="084DEE95"/>
    <w:rsid w:val="085610A6"/>
    <w:rsid w:val="0871651C"/>
    <w:rsid w:val="088FA52E"/>
    <w:rsid w:val="0897EBC8"/>
    <w:rsid w:val="08EC2550"/>
    <w:rsid w:val="090E4B87"/>
    <w:rsid w:val="0957D1F8"/>
    <w:rsid w:val="097AC8DB"/>
    <w:rsid w:val="09AA9894"/>
    <w:rsid w:val="09C043D5"/>
    <w:rsid w:val="09C3CBF9"/>
    <w:rsid w:val="09F245EB"/>
    <w:rsid w:val="0A0F935D"/>
    <w:rsid w:val="0A11B5BA"/>
    <w:rsid w:val="0A363CDD"/>
    <w:rsid w:val="0A419D01"/>
    <w:rsid w:val="0A4529D1"/>
    <w:rsid w:val="0A50F84D"/>
    <w:rsid w:val="0AB70A7B"/>
    <w:rsid w:val="0ADBDBC1"/>
    <w:rsid w:val="0B3FFB12"/>
    <w:rsid w:val="0B450734"/>
    <w:rsid w:val="0B81474F"/>
    <w:rsid w:val="0BE01BF5"/>
    <w:rsid w:val="0BEB8C9E"/>
    <w:rsid w:val="0BEDE983"/>
    <w:rsid w:val="0BF76B10"/>
    <w:rsid w:val="0C1ECDE4"/>
    <w:rsid w:val="0C232E9A"/>
    <w:rsid w:val="0C31B182"/>
    <w:rsid w:val="0C7F5F45"/>
    <w:rsid w:val="0C804F04"/>
    <w:rsid w:val="0C941CCC"/>
    <w:rsid w:val="0CA59399"/>
    <w:rsid w:val="0CB35936"/>
    <w:rsid w:val="0D332A38"/>
    <w:rsid w:val="0D43655C"/>
    <w:rsid w:val="0D4693F5"/>
    <w:rsid w:val="0D765CB0"/>
    <w:rsid w:val="0D958603"/>
    <w:rsid w:val="0DA9D31D"/>
    <w:rsid w:val="0DB61621"/>
    <w:rsid w:val="0DE24688"/>
    <w:rsid w:val="0E0906CB"/>
    <w:rsid w:val="0E0A1C0D"/>
    <w:rsid w:val="0E22157A"/>
    <w:rsid w:val="0E2ED2F5"/>
    <w:rsid w:val="0E4D3266"/>
    <w:rsid w:val="0E7359AA"/>
    <w:rsid w:val="0E7C107E"/>
    <w:rsid w:val="0E8B5317"/>
    <w:rsid w:val="0EB7EB53"/>
    <w:rsid w:val="0EF8822B"/>
    <w:rsid w:val="0EFCA6C3"/>
    <w:rsid w:val="0F5F3AAA"/>
    <w:rsid w:val="0F7171A0"/>
    <w:rsid w:val="0F8C37D3"/>
    <w:rsid w:val="0FA1974B"/>
    <w:rsid w:val="0FDDD766"/>
    <w:rsid w:val="0FF3B4EA"/>
    <w:rsid w:val="1028E9E0"/>
    <w:rsid w:val="10304A31"/>
    <w:rsid w:val="1047DE51"/>
    <w:rsid w:val="1053B0F2"/>
    <w:rsid w:val="106529FB"/>
    <w:rsid w:val="10686F0B"/>
    <w:rsid w:val="107D21CE"/>
    <w:rsid w:val="11150C55"/>
    <w:rsid w:val="1140A78D"/>
    <w:rsid w:val="11BAE010"/>
    <w:rsid w:val="11D29B19"/>
    <w:rsid w:val="120F7E3F"/>
    <w:rsid w:val="12208A52"/>
    <w:rsid w:val="122AA972"/>
    <w:rsid w:val="12612716"/>
    <w:rsid w:val="12647582"/>
    <w:rsid w:val="12BE0BDF"/>
    <w:rsid w:val="12D0F92A"/>
    <w:rsid w:val="12EE318A"/>
    <w:rsid w:val="130E68E7"/>
    <w:rsid w:val="133F42E9"/>
    <w:rsid w:val="13722957"/>
    <w:rsid w:val="138B51B4"/>
    <w:rsid w:val="13E4374A"/>
    <w:rsid w:val="14066D01"/>
    <w:rsid w:val="1442AD1C"/>
    <w:rsid w:val="146B49E8"/>
    <w:rsid w:val="148837BC"/>
    <w:rsid w:val="14A78424"/>
    <w:rsid w:val="14BADBF5"/>
    <w:rsid w:val="14D767EE"/>
    <w:rsid w:val="14EFBE4B"/>
    <w:rsid w:val="15533971"/>
    <w:rsid w:val="1566C022"/>
    <w:rsid w:val="1603A3E4"/>
    <w:rsid w:val="161A8D72"/>
    <w:rsid w:val="16347D6D"/>
    <w:rsid w:val="163A0C18"/>
    <w:rsid w:val="163A978C"/>
    <w:rsid w:val="164520CC"/>
    <w:rsid w:val="165D1A39"/>
    <w:rsid w:val="166A12C7"/>
    <w:rsid w:val="168A17BB"/>
    <w:rsid w:val="169F326B"/>
    <w:rsid w:val="16A9CA19"/>
    <w:rsid w:val="16AB41D3"/>
    <w:rsid w:val="16AE7C4B"/>
    <w:rsid w:val="16B1B79F"/>
    <w:rsid w:val="16CCEE33"/>
    <w:rsid w:val="17125D27"/>
    <w:rsid w:val="174E9D2E"/>
    <w:rsid w:val="175D5C43"/>
    <w:rsid w:val="1779B666"/>
    <w:rsid w:val="1793FB41"/>
    <w:rsid w:val="17AADAB8"/>
    <w:rsid w:val="17C1A42D"/>
    <w:rsid w:val="184D8800"/>
    <w:rsid w:val="18671E6A"/>
    <w:rsid w:val="190247D1"/>
    <w:rsid w:val="19268FC8"/>
    <w:rsid w:val="193641A0"/>
    <w:rsid w:val="19373327"/>
    <w:rsid w:val="1971B691"/>
    <w:rsid w:val="197B388F"/>
    <w:rsid w:val="19AF6CFA"/>
    <w:rsid w:val="19BF008E"/>
    <w:rsid w:val="19D5C073"/>
    <w:rsid w:val="1A10C632"/>
    <w:rsid w:val="1A1C4A30"/>
    <w:rsid w:val="1A8EEC12"/>
    <w:rsid w:val="1A9E2413"/>
    <w:rsid w:val="1ABCF314"/>
    <w:rsid w:val="1ACE962F"/>
    <w:rsid w:val="1AE31B02"/>
    <w:rsid w:val="1AE86D3F"/>
    <w:rsid w:val="1AEA47A1"/>
    <w:rsid w:val="1AFAECAA"/>
    <w:rsid w:val="1B0EE301"/>
    <w:rsid w:val="1B2061D4"/>
    <w:rsid w:val="1B228CE3"/>
    <w:rsid w:val="1B231522"/>
    <w:rsid w:val="1B5E35CB"/>
    <w:rsid w:val="1B82FE7C"/>
    <w:rsid w:val="1BC1B95E"/>
    <w:rsid w:val="1C207FF9"/>
    <w:rsid w:val="1C73AF71"/>
    <w:rsid w:val="1CC7D2CE"/>
    <w:rsid w:val="1CFCA62F"/>
    <w:rsid w:val="1D038EE1"/>
    <w:rsid w:val="1D805793"/>
    <w:rsid w:val="1D8DD95C"/>
    <w:rsid w:val="1D8F8824"/>
    <w:rsid w:val="1D900CB0"/>
    <w:rsid w:val="1DAD8218"/>
    <w:rsid w:val="1E4721CE"/>
    <w:rsid w:val="1E481D50"/>
    <w:rsid w:val="1E59A475"/>
    <w:rsid w:val="1E5C7FF2"/>
    <w:rsid w:val="1E600CC2"/>
    <w:rsid w:val="1E7EC03F"/>
    <w:rsid w:val="1E897D74"/>
    <w:rsid w:val="1EA176E1"/>
    <w:rsid w:val="1EA1A9B2"/>
    <w:rsid w:val="1EA5D902"/>
    <w:rsid w:val="1EA63BED"/>
    <w:rsid w:val="1EC6609A"/>
    <w:rsid w:val="1ECDB4CE"/>
    <w:rsid w:val="1ED98917"/>
    <w:rsid w:val="1F068699"/>
    <w:rsid w:val="1F5820BB"/>
    <w:rsid w:val="1F6CA7A0"/>
    <w:rsid w:val="1F756726"/>
    <w:rsid w:val="1F7756B2"/>
    <w:rsid w:val="1FD75695"/>
    <w:rsid w:val="1FDC01C3"/>
    <w:rsid w:val="1FE5DFF9"/>
    <w:rsid w:val="1FF2BA39"/>
    <w:rsid w:val="204838AC"/>
    <w:rsid w:val="2050AC5F"/>
    <w:rsid w:val="207011D3"/>
    <w:rsid w:val="20F43D3A"/>
    <w:rsid w:val="2140BC0D"/>
    <w:rsid w:val="21467E84"/>
    <w:rsid w:val="215F3E55"/>
    <w:rsid w:val="2197A022"/>
    <w:rsid w:val="21F54A88"/>
    <w:rsid w:val="21F8E260"/>
    <w:rsid w:val="2277EFB1"/>
    <w:rsid w:val="22795535"/>
    <w:rsid w:val="228FC17D"/>
    <w:rsid w:val="22E89B1A"/>
    <w:rsid w:val="2340956F"/>
    <w:rsid w:val="236AE3B4"/>
    <w:rsid w:val="23D17E51"/>
    <w:rsid w:val="23D2D862"/>
    <w:rsid w:val="243890DF"/>
    <w:rsid w:val="248CA5B1"/>
    <w:rsid w:val="249C1B3B"/>
    <w:rsid w:val="24A5B460"/>
    <w:rsid w:val="24BE877B"/>
    <w:rsid w:val="252D5025"/>
    <w:rsid w:val="25AE39E2"/>
    <w:rsid w:val="2656EE78"/>
    <w:rsid w:val="26579EA3"/>
    <w:rsid w:val="26623C74"/>
    <w:rsid w:val="266EE7E5"/>
    <w:rsid w:val="267C3CD8"/>
    <w:rsid w:val="26BBE941"/>
    <w:rsid w:val="26C4CB9F"/>
    <w:rsid w:val="26E8E6C3"/>
    <w:rsid w:val="2742CF78"/>
    <w:rsid w:val="27674E45"/>
    <w:rsid w:val="2790B1D9"/>
    <w:rsid w:val="27A747B8"/>
    <w:rsid w:val="27D7442F"/>
    <w:rsid w:val="27EF137D"/>
    <w:rsid w:val="285B3DC0"/>
    <w:rsid w:val="286AE500"/>
    <w:rsid w:val="286E336C"/>
    <w:rsid w:val="28E5DAA4"/>
    <w:rsid w:val="28EFBB29"/>
    <w:rsid w:val="29ADFB9C"/>
    <w:rsid w:val="29B5A307"/>
    <w:rsid w:val="2A07E451"/>
    <w:rsid w:val="2A303A01"/>
    <w:rsid w:val="2A3BFA78"/>
    <w:rsid w:val="2A480A50"/>
    <w:rsid w:val="2A96EB5B"/>
    <w:rsid w:val="2A995A13"/>
    <w:rsid w:val="2AA1A0AD"/>
    <w:rsid w:val="2AD460A6"/>
    <w:rsid w:val="2AE3CA44"/>
    <w:rsid w:val="2B06A045"/>
    <w:rsid w:val="2B8AF1F7"/>
    <w:rsid w:val="2B9006CB"/>
    <w:rsid w:val="2BE9CEFE"/>
    <w:rsid w:val="2C31930C"/>
    <w:rsid w:val="2CB5D99D"/>
    <w:rsid w:val="2CFA8D2D"/>
    <w:rsid w:val="2CFCAE9B"/>
    <w:rsid w:val="2D0A78B8"/>
    <w:rsid w:val="2D48049D"/>
    <w:rsid w:val="2D63CBC1"/>
    <w:rsid w:val="2D71EBB9"/>
    <w:rsid w:val="2D8B6C6E"/>
    <w:rsid w:val="2D9FCFDE"/>
    <w:rsid w:val="2DCAC408"/>
    <w:rsid w:val="2DD5FABA"/>
    <w:rsid w:val="2DE70338"/>
    <w:rsid w:val="2E1F291C"/>
    <w:rsid w:val="2E2E1D77"/>
    <w:rsid w:val="2E3387F7"/>
    <w:rsid w:val="2E8ED6A1"/>
    <w:rsid w:val="2E921119"/>
    <w:rsid w:val="2ECE0B19"/>
    <w:rsid w:val="2ED35D56"/>
    <w:rsid w:val="2ED3CD90"/>
    <w:rsid w:val="2ED964ED"/>
    <w:rsid w:val="2F0C6BAB"/>
    <w:rsid w:val="2F223A09"/>
    <w:rsid w:val="2F3231FC"/>
    <w:rsid w:val="2F3FFF8A"/>
    <w:rsid w:val="2F449DE7"/>
    <w:rsid w:val="30166C3B"/>
    <w:rsid w:val="30175DC2"/>
    <w:rsid w:val="30389BD1"/>
    <w:rsid w:val="304C006B"/>
    <w:rsid w:val="304DC509"/>
    <w:rsid w:val="3088ED8C"/>
    <w:rsid w:val="3088F477"/>
    <w:rsid w:val="309290F9"/>
    <w:rsid w:val="309DBED0"/>
    <w:rsid w:val="30A7E1FD"/>
    <w:rsid w:val="30CCF11D"/>
    <w:rsid w:val="30F85BC2"/>
    <w:rsid w:val="31675D63"/>
    <w:rsid w:val="316B28B9"/>
    <w:rsid w:val="316F420F"/>
    <w:rsid w:val="31742B81"/>
    <w:rsid w:val="3195608E"/>
    <w:rsid w:val="31C56FB1"/>
    <w:rsid w:val="31DD691E"/>
    <w:rsid w:val="320A8E10"/>
    <w:rsid w:val="327795B4"/>
    <w:rsid w:val="327EEAC7"/>
    <w:rsid w:val="328C99C9"/>
    <w:rsid w:val="328FF3C8"/>
    <w:rsid w:val="32B150B1"/>
    <w:rsid w:val="32B32150"/>
    <w:rsid w:val="32BE1257"/>
    <w:rsid w:val="32D7685F"/>
    <w:rsid w:val="32E528A6"/>
    <w:rsid w:val="32E6A060"/>
    <w:rsid w:val="3362D3A9"/>
    <w:rsid w:val="3363067A"/>
    <w:rsid w:val="33BBF64E"/>
    <w:rsid w:val="34009645"/>
    <w:rsid w:val="3431B876"/>
    <w:rsid w:val="3438F812"/>
    <w:rsid w:val="348B2795"/>
    <w:rsid w:val="34A2C97B"/>
    <w:rsid w:val="350CF617"/>
    <w:rsid w:val="3564933B"/>
    <w:rsid w:val="35B33D1D"/>
    <w:rsid w:val="35D590DA"/>
    <w:rsid w:val="35EF85EA"/>
    <w:rsid w:val="35F7F450"/>
    <w:rsid w:val="361021E6"/>
    <w:rsid w:val="36173ECB"/>
    <w:rsid w:val="36270C4E"/>
    <w:rsid w:val="3636A478"/>
    <w:rsid w:val="3638A307"/>
    <w:rsid w:val="36404791"/>
    <w:rsid w:val="3658A5A5"/>
    <w:rsid w:val="367C87AC"/>
    <w:rsid w:val="36850BAF"/>
    <w:rsid w:val="36B20931"/>
    <w:rsid w:val="36F159B8"/>
    <w:rsid w:val="36FF3617"/>
    <w:rsid w:val="37627702"/>
    <w:rsid w:val="376C5715"/>
    <w:rsid w:val="37B899C9"/>
    <w:rsid w:val="37D5D873"/>
    <w:rsid w:val="380CF08B"/>
    <w:rsid w:val="38331A0A"/>
    <w:rsid w:val="386F3194"/>
    <w:rsid w:val="3874187E"/>
    <w:rsid w:val="38A46F36"/>
    <w:rsid w:val="38D02A9D"/>
    <w:rsid w:val="38F584E1"/>
    <w:rsid w:val="3905C111"/>
    <w:rsid w:val="39286188"/>
    <w:rsid w:val="3934F43A"/>
    <w:rsid w:val="39546A2A"/>
    <w:rsid w:val="397043C9"/>
    <w:rsid w:val="39C2E392"/>
    <w:rsid w:val="39EFC161"/>
    <w:rsid w:val="3A009252"/>
    <w:rsid w:val="3A6DA384"/>
    <w:rsid w:val="3AA78B8D"/>
    <w:rsid w:val="3B2479F5"/>
    <w:rsid w:val="3B36709E"/>
    <w:rsid w:val="3B5D422F"/>
    <w:rsid w:val="3B67655C"/>
    <w:rsid w:val="3BB5131F"/>
    <w:rsid w:val="3BD72EBE"/>
    <w:rsid w:val="3BDE9725"/>
    <w:rsid w:val="3BF7D36C"/>
    <w:rsid w:val="3C0AC79C"/>
    <w:rsid w:val="3C5B5A25"/>
    <w:rsid w:val="3C69DE78"/>
    <w:rsid w:val="3C8857A7"/>
    <w:rsid w:val="3C8C0AEC"/>
    <w:rsid w:val="3C94A4FA"/>
    <w:rsid w:val="3CB86206"/>
    <w:rsid w:val="3CC50C98"/>
    <w:rsid w:val="3CCAF1B1"/>
    <w:rsid w:val="3CD8C24F"/>
    <w:rsid w:val="3CDD6FB5"/>
    <w:rsid w:val="3CE2ACBA"/>
    <w:rsid w:val="3CF7F9CB"/>
    <w:rsid w:val="3D27D67A"/>
    <w:rsid w:val="3D2E4599"/>
    <w:rsid w:val="3D4243AD"/>
    <w:rsid w:val="3DA697FD"/>
    <w:rsid w:val="3DB105A2"/>
    <w:rsid w:val="3DB1C458"/>
    <w:rsid w:val="3DB9196B"/>
    <w:rsid w:val="3DD5D835"/>
    <w:rsid w:val="3DF03A1A"/>
    <w:rsid w:val="3E067F39"/>
    <w:rsid w:val="3E2A8C8F"/>
    <w:rsid w:val="3E3A8346"/>
    <w:rsid w:val="3E5977B7"/>
    <w:rsid w:val="3E632012"/>
    <w:rsid w:val="3E64C8D9"/>
    <w:rsid w:val="3E6E1160"/>
    <w:rsid w:val="3E74A2EA"/>
    <w:rsid w:val="3ED51483"/>
    <w:rsid w:val="3F29064B"/>
    <w:rsid w:val="3F3DED79"/>
    <w:rsid w:val="3FC65CF0"/>
    <w:rsid w:val="3FF5EE56"/>
    <w:rsid w:val="4019E8D5"/>
    <w:rsid w:val="40275C7E"/>
    <w:rsid w:val="4030F91A"/>
    <w:rsid w:val="403C056F"/>
    <w:rsid w:val="403C99DF"/>
    <w:rsid w:val="4083C97D"/>
    <w:rsid w:val="4085368D"/>
    <w:rsid w:val="40BB23B9"/>
    <w:rsid w:val="40DE1E90"/>
    <w:rsid w:val="40EB40B2"/>
    <w:rsid w:val="40F7611C"/>
    <w:rsid w:val="40FF981F"/>
    <w:rsid w:val="413E4E91"/>
    <w:rsid w:val="4147D41E"/>
    <w:rsid w:val="41C3D872"/>
    <w:rsid w:val="41C726DE"/>
    <w:rsid w:val="41F38CE8"/>
    <w:rsid w:val="420CCBBC"/>
    <w:rsid w:val="4234608A"/>
    <w:rsid w:val="42452D89"/>
    <w:rsid w:val="424D2BBD"/>
    <w:rsid w:val="426A1F78"/>
    <w:rsid w:val="429D938F"/>
    <w:rsid w:val="42BEBDA7"/>
    <w:rsid w:val="42FDFDB2"/>
    <w:rsid w:val="433602A8"/>
    <w:rsid w:val="436D89AB"/>
    <w:rsid w:val="4387F08F"/>
    <w:rsid w:val="438FB33B"/>
    <w:rsid w:val="43B06106"/>
    <w:rsid w:val="43C227DA"/>
    <w:rsid w:val="441A90B2"/>
    <w:rsid w:val="44A3D07D"/>
    <w:rsid w:val="44B5EACD"/>
    <w:rsid w:val="451DB179"/>
    <w:rsid w:val="4547608F"/>
    <w:rsid w:val="454EFDD3"/>
    <w:rsid w:val="456A5372"/>
    <w:rsid w:val="458D8573"/>
    <w:rsid w:val="45BC3EC5"/>
    <w:rsid w:val="45C06E15"/>
    <w:rsid w:val="45D27C62"/>
    <w:rsid w:val="45D3D4D0"/>
    <w:rsid w:val="4632ED32"/>
    <w:rsid w:val="468E569F"/>
    <w:rsid w:val="46D230A1"/>
    <w:rsid w:val="470D87C8"/>
    <w:rsid w:val="47617F30"/>
    <w:rsid w:val="47B50A1A"/>
    <w:rsid w:val="47CEBD93"/>
    <w:rsid w:val="47E0CFAE"/>
    <w:rsid w:val="47E44CDA"/>
    <w:rsid w:val="47F7CA67"/>
    <w:rsid w:val="47FF5346"/>
    <w:rsid w:val="48652906"/>
    <w:rsid w:val="488A0A6D"/>
    <w:rsid w:val="489657B3"/>
    <w:rsid w:val="48C6DCE8"/>
    <w:rsid w:val="48D6F884"/>
    <w:rsid w:val="4957C04F"/>
    <w:rsid w:val="4967B842"/>
    <w:rsid w:val="49C0FDEC"/>
    <w:rsid w:val="4A0DFF48"/>
    <w:rsid w:val="4A1D8EB8"/>
    <w:rsid w:val="4A851B05"/>
    <w:rsid w:val="4A94E57F"/>
    <w:rsid w:val="4AE68E56"/>
    <w:rsid w:val="4AE8F254"/>
    <w:rsid w:val="4B295A36"/>
    <w:rsid w:val="4B67BAC8"/>
    <w:rsid w:val="4BBCFB07"/>
    <w:rsid w:val="4BF9B291"/>
    <w:rsid w:val="4C02C95F"/>
    <w:rsid w:val="4C237ECF"/>
    <w:rsid w:val="4CD21CF1"/>
    <w:rsid w:val="4D07B90E"/>
    <w:rsid w:val="4D3F2BBC"/>
    <w:rsid w:val="4D6A4240"/>
    <w:rsid w:val="4D7829B4"/>
    <w:rsid w:val="4D7BE043"/>
    <w:rsid w:val="4D9A2057"/>
    <w:rsid w:val="4DD1F891"/>
    <w:rsid w:val="4DD90A29"/>
    <w:rsid w:val="4DEB701A"/>
    <w:rsid w:val="4DEF379A"/>
    <w:rsid w:val="4E16AFE6"/>
    <w:rsid w:val="4E31B451"/>
    <w:rsid w:val="4E50A710"/>
    <w:rsid w:val="4E74EDBE"/>
    <w:rsid w:val="4E9C9903"/>
    <w:rsid w:val="4F0762C5"/>
    <w:rsid w:val="4F0F7EFB"/>
    <w:rsid w:val="4F14502E"/>
    <w:rsid w:val="4F3EB224"/>
    <w:rsid w:val="4F61D7B8"/>
    <w:rsid w:val="4F90515E"/>
    <w:rsid w:val="4FB8EE2A"/>
    <w:rsid w:val="4FEFE9A1"/>
    <w:rsid w:val="4FFBEB17"/>
    <w:rsid w:val="500715C4"/>
    <w:rsid w:val="500FCC15"/>
    <w:rsid w:val="504329E6"/>
    <w:rsid w:val="504C0CB3"/>
    <w:rsid w:val="50766FE7"/>
    <w:rsid w:val="5077616E"/>
    <w:rsid w:val="50B5E1C8"/>
    <w:rsid w:val="513D8385"/>
    <w:rsid w:val="514AA5F6"/>
    <w:rsid w:val="516AA219"/>
    <w:rsid w:val="517F87BA"/>
    <w:rsid w:val="5180337E"/>
    <w:rsid w:val="5184F052"/>
    <w:rsid w:val="519F9861"/>
    <w:rsid w:val="51D079A9"/>
    <w:rsid w:val="51FFBC39"/>
    <w:rsid w:val="52029908"/>
    <w:rsid w:val="52202120"/>
    <w:rsid w:val="522B7AF4"/>
    <w:rsid w:val="528263B9"/>
    <w:rsid w:val="52D2848C"/>
    <w:rsid w:val="52E29925"/>
    <w:rsid w:val="5306033B"/>
    <w:rsid w:val="53319464"/>
    <w:rsid w:val="534DFB96"/>
    <w:rsid w:val="539C837A"/>
    <w:rsid w:val="53A855B2"/>
    <w:rsid w:val="53AB8BFB"/>
    <w:rsid w:val="53E17A69"/>
    <w:rsid w:val="53EFD4D7"/>
    <w:rsid w:val="53EFEBDC"/>
    <w:rsid w:val="544DFF2B"/>
    <w:rsid w:val="5486AF74"/>
    <w:rsid w:val="551785B8"/>
    <w:rsid w:val="552F7F25"/>
    <w:rsid w:val="5548FE1B"/>
    <w:rsid w:val="5581CB07"/>
    <w:rsid w:val="5588BEF6"/>
    <w:rsid w:val="55CFBB32"/>
    <w:rsid w:val="55F87517"/>
    <w:rsid w:val="565FE6DA"/>
    <w:rsid w:val="56B51C81"/>
    <w:rsid w:val="571BD500"/>
    <w:rsid w:val="57248F57"/>
    <w:rsid w:val="573D7715"/>
    <w:rsid w:val="57920008"/>
    <w:rsid w:val="5795B25A"/>
    <w:rsid w:val="57E20909"/>
    <w:rsid w:val="58060230"/>
    <w:rsid w:val="58219180"/>
    <w:rsid w:val="58625A8A"/>
    <w:rsid w:val="5894368B"/>
    <w:rsid w:val="58C4E7FC"/>
    <w:rsid w:val="59075BF4"/>
    <w:rsid w:val="5908A190"/>
    <w:rsid w:val="590B6BBD"/>
    <w:rsid w:val="59102A6F"/>
    <w:rsid w:val="5937E663"/>
    <w:rsid w:val="5938C73B"/>
    <w:rsid w:val="595BFC78"/>
    <w:rsid w:val="595FF5E7"/>
    <w:rsid w:val="59752538"/>
    <w:rsid w:val="5985311F"/>
    <w:rsid w:val="59925D98"/>
    <w:rsid w:val="59CE9DB3"/>
    <w:rsid w:val="59E5F7A6"/>
    <w:rsid w:val="5A44470F"/>
    <w:rsid w:val="5A4DB446"/>
    <w:rsid w:val="5A56B8CD"/>
    <w:rsid w:val="5A689778"/>
    <w:rsid w:val="5A850A4E"/>
    <w:rsid w:val="5A92AB35"/>
    <w:rsid w:val="5AC175E6"/>
    <w:rsid w:val="5AC90952"/>
    <w:rsid w:val="5AE6D92A"/>
    <w:rsid w:val="5B5195B3"/>
    <w:rsid w:val="5B5E9685"/>
    <w:rsid w:val="5B7323ED"/>
    <w:rsid w:val="5B8105C0"/>
    <w:rsid w:val="5B97435D"/>
    <w:rsid w:val="5BE5E2A7"/>
    <w:rsid w:val="5C3EFCB6"/>
    <w:rsid w:val="5D26AABC"/>
    <w:rsid w:val="5D3A8294"/>
    <w:rsid w:val="5D426EE0"/>
    <w:rsid w:val="5D711A41"/>
    <w:rsid w:val="5DAC910E"/>
    <w:rsid w:val="5DBCAB10"/>
    <w:rsid w:val="5DBEC804"/>
    <w:rsid w:val="5DE403AD"/>
    <w:rsid w:val="5DEFD114"/>
    <w:rsid w:val="5E11C709"/>
    <w:rsid w:val="5E3DC30F"/>
    <w:rsid w:val="5E42E80A"/>
    <w:rsid w:val="5E511A5E"/>
    <w:rsid w:val="5E78EFC2"/>
    <w:rsid w:val="5E79052A"/>
    <w:rsid w:val="5EA0159D"/>
    <w:rsid w:val="5EAF5836"/>
    <w:rsid w:val="5EB97B63"/>
    <w:rsid w:val="5F072926"/>
    <w:rsid w:val="5F0C6F1B"/>
    <w:rsid w:val="5F2C7F3D"/>
    <w:rsid w:val="5F318B5F"/>
    <w:rsid w:val="5F49E973"/>
    <w:rsid w:val="5F68793D"/>
    <w:rsid w:val="5F6E3BB4"/>
    <w:rsid w:val="5F8FE814"/>
    <w:rsid w:val="5FDB5F35"/>
    <w:rsid w:val="60035928"/>
    <w:rsid w:val="603A52D9"/>
    <w:rsid w:val="60480169"/>
    <w:rsid w:val="60632C9C"/>
    <w:rsid w:val="6071A5E7"/>
    <w:rsid w:val="6094EFBD"/>
    <w:rsid w:val="60B1CBE6"/>
    <w:rsid w:val="61031BA9"/>
    <w:rsid w:val="61194698"/>
    <w:rsid w:val="615F9BCB"/>
    <w:rsid w:val="619D67D1"/>
    <w:rsid w:val="61B29A07"/>
    <w:rsid w:val="61B78473"/>
    <w:rsid w:val="61C6B8F1"/>
    <w:rsid w:val="61D9C9CB"/>
    <w:rsid w:val="61F9FA37"/>
    <w:rsid w:val="620F47B8"/>
    <w:rsid w:val="621E9198"/>
    <w:rsid w:val="6276F3D6"/>
    <w:rsid w:val="62900380"/>
    <w:rsid w:val="62AE3E3A"/>
    <w:rsid w:val="630CEF04"/>
    <w:rsid w:val="6316592D"/>
    <w:rsid w:val="632A61EC"/>
    <w:rsid w:val="634BBED5"/>
    <w:rsid w:val="63A3DE41"/>
    <w:rsid w:val="63E91E9C"/>
    <w:rsid w:val="640C8A34"/>
    <w:rsid w:val="640D39C0"/>
    <w:rsid w:val="64505233"/>
    <w:rsid w:val="646A5CED"/>
    <w:rsid w:val="64A74874"/>
    <w:rsid w:val="6515EE79"/>
    <w:rsid w:val="653D1EEC"/>
    <w:rsid w:val="653DA175"/>
    <w:rsid w:val="65572F8E"/>
    <w:rsid w:val="656323C0"/>
    <w:rsid w:val="65867691"/>
    <w:rsid w:val="658CC424"/>
    <w:rsid w:val="65A1E7D1"/>
    <w:rsid w:val="65A86E19"/>
    <w:rsid w:val="65AAB2A7"/>
    <w:rsid w:val="65B66164"/>
    <w:rsid w:val="65E687C8"/>
    <w:rsid w:val="6610D3AE"/>
    <w:rsid w:val="663782D4"/>
    <w:rsid w:val="6646BB62"/>
    <w:rsid w:val="66AC4B11"/>
    <w:rsid w:val="66BF9FB2"/>
    <w:rsid w:val="66DAB5B5"/>
    <w:rsid w:val="67116AB6"/>
    <w:rsid w:val="67143DE1"/>
    <w:rsid w:val="6752D513"/>
    <w:rsid w:val="675DA95C"/>
    <w:rsid w:val="67A0612D"/>
    <w:rsid w:val="67DE9B2A"/>
    <w:rsid w:val="680800D4"/>
    <w:rsid w:val="6813C475"/>
    <w:rsid w:val="6826C5F7"/>
    <w:rsid w:val="6830A7E8"/>
    <w:rsid w:val="68481B72"/>
    <w:rsid w:val="68628D8B"/>
    <w:rsid w:val="68867881"/>
    <w:rsid w:val="6887C0ED"/>
    <w:rsid w:val="68997696"/>
    <w:rsid w:val="68B05B52"/>
    <w:rsid w:val="68DC4276"/>
    <w:rsid w:val="6913604E"/>
    <w:rsid w:val="691BD97C"/>
    <w:rsid w:val="697FC7F0"/>
    <w:rsid w:val="69911311"/>
    <w:rsid w:val="69A02F35"/>
    <w:rsid w:val="69C29658"/>
    <w:rsid w:val="69CB5B8C"/>
    <w:rsid w:val="69CC953F"/>
    <w:rsid w:val="69D6D449"/>
    <w:rsid w:val="6A14594D"/>
    <w:rsid w:val="6A2446A8"/>
    <w:rsid w:val="6A32AD19"/>
    <w:rsid w:val="6A5B73DF"/>
    <w:rsid w:val="6A6AE9BB"/>
    <w:rsid w:val="6A769BE6"/>
    <w:rsid w:val="6A83174E"/>
    <w:rsid w:val="6AB80605"/>
    <w:rsid w:val="6AE91B73"/>
    <w:rsid w:val="6B2143A2"/>
    <w:rsid w:val="6B4473C3"/>
    <w:rsid w:val="6B88D1B8"/>
    <w:rsid w:val="6BA15DA8"/>
    <w:rsid w:val="6BC1A60E"/>
    <w:rsid w:val="6BC55533"/>
    <w:rsid w:val="6BD369A5"/>
    <w:rsid w:val="6C0D24A2"/>
    <w:rsid w:val="6C30BEA8"/>
    <w:rsid w:val="6C719CE2"/>
    <w:rsid w:val="6CB0853C"/>
    <w:rsid w:val="6CE55554"/>
    <w:rsid w:val="6CE8BEDA"/>
    <w:rsid w:val="6D5CE7FF"/>
    <w:rsid w:val="6D67BCBA"/>
    <w:rsid w:val="6D8151BC"/>
    <w:rsid w:val="6DA82BB5"/>
    <w:rsid w:val="6DBFFCE9"/>
    <w:rsid w:val="6DC211CD"/>
    <w:rsid w:val="6DC59E9D"/>
    <w:rsid w:val="6DDE3D81"/>
    <w:rsid w:val="6DE6FB86"/>
    <w:rsid w:val="6DFF87DE"/>
    <w:rsid w:val="6E360AC4"/>
    <w:rsid w:val="6E38A45D"/>
    <w:rsid w:val="6E4BFFAB"/>
    <w:rsid w:val="6E4C559D"/>
    <w:rsid w:val="6E887297"/>
    <w:rsid w:val="6E933F8B"/>
    <w:rsid w:val="6ED2397B"/>
    <w:rsid w:val="6EFD8E36"/>
    <w:rsid w:val="6EFF69CE"/>
    <w:rsid w:val="6F0F110E"/>
    <w:rsid w:val="6F125F7A"/>
    <w:rsid w:val="6F61BEB6"/>
    <w:rsid w:val="6F96E522"/>
    <w:rsid w:val="6F9EB5D0"/>
    <w:rsid w:val="6FE825FE"/>
    <w:rsid w:val="6FED2CE1"/>
    <w:rsid w:val="70086B5E"/>
    <w:rsid w:val="70675BD8"/>
    <w:rsid w:val="7087BE1E"/>
    <w:rsid w:val="70B7B0F8"/>
    <w:rsid w:val="70F0B74D"/>
    <w:rsid w:val="71187CC5"/>
    <w:rsid w:val="7120B063"/>
    <w:rsid w:val="713D8621"/>
    <w:rsid w:val="716368C0"/>
    <w:rsid w:val="7168C5ED"/>
    <w:rsid w:val="7175BF95"/>
    <w:rsid w:val="71788CB4"/>
    <w:rsid w:val="71AB0A27"/>
    <w:rsid w:val="71C703C5"/>
    <w:rsid w:val="71EFA091"/>
    <w:rsid w:val="72619502"/>
    <w:rsid w:val="728024CC"/>
    <w:rsid w:val="72A68BF1"/>
    <w:rsid w:val="72B17D3F"/>
    <w:rsid w:val="72D83411"/>
    <w:rsid w:val="72DB27F2"/>
    <w:rsid w:val="72E95902"/>
    <w:rsid w:val="72FB07CF"/>
    <w:rsid w:val="7376820D"/>
    <w:rsid w:val="7388A084"/>
    <w:rsid w:val="73C885EE"/>
    <w:rsid w:val="740B463B"/>
    <w:rsid w:val="744FD883"/>
    <w:rsid w:val="7451B6F9"/>
    <w:rsid w:val="751670F1"/>
    <w:rsid w:val="752DF656"/>
    <w:rsid w:val="753B4949"/>
    <w:rsid w:val="75989E4C"/>
    <w:rsid w:val="75D479C0"/>
    <w:rsid w:val="76249A93"/>
    <w:rsid w:val="7629AF67"/>
    <w:rsid w:val="76581942"/>
    <w:rsid w:val="7665C653"/>
    <w:rsid w:val="76BFEA86"/>
    <w:rsid w:val="76C5F21D"/>
    <w:rsid w:val="76D69D5C"/>
    <w:rsid w:val="76F6D864"/>
    <w:rsid w:val="76FDA202"/>
    <w:rsid w:val="7741EADE"/>
    <w:rsid w:val="77965737"/>
    <w:rsid w:val="77B195B4"/>
    <w:rsid w:val="77BEF403"/>
    <w:rsid w:val="77CD46B9"/>
    <w:rsid w:val="7801CA7B"/>
    <w:rsid w:val="783B2359"/>
    <w:rsid w:val="785D814F"/>
    <w:rsid w:val="7892388B"/>
    <w:rsid w:val="78A590C1"/>
    <w:rsid w:val="78C5CAC8"/>
    <w:rsid w:val="792E7C3C"/>
    <w:rsid w:val="7997D960"/>
    <w:rsid w:val="79D6F3BA"/>
    <w:rsid w:val="7A1E662A"/>
    <w:rsid w:val="7A3CBA39"/>
    <w:rsid w:val="7AA75E03"/>
    <w:rsid w:val="7AA9BBE3"/>
    <w:rsid w:val="7B020111"/>
    <w:rsid w:val="7B22FACF"/>
    <w:rsid w:val="7B2F53A3"/>
    <w:rsid w:val="7B41CF8F"/>
    <w:rsid w:val="7B77E199"/>
    <w:rsid w:val="7B7DA780"/>
    <w:rsid w:val="7BE1096C"/>
    <w:rsid w:val="7C65E276"/>
    <w:rsid w:val="7C8ADD42"/>
    <w:rsid w:val="7C9D8037"/>
    <w:rsid w:val="7C9F22A1"/>
    <w:rsid w:val="7CC73B3F"/>
    <w:rsid w:val="7CD74726"/>
    <w:rsid w:val="7CD9E966"/>
    <w:rsid w:val="7CE4739F"/>
    <w:rsid w:val="7D0E947C"/>
    <w:rsid w:val="7D113E50"/>
    <w:rsid w:val="7D192A08"/>
    <w:rsid w:val="7D1D9371"/>
    <w:rsid w:val="7D20B3BA"/>
    <w:rsid w:val="7D265A88"/>
    <w:rsid w:val="7D346DF1"/>
    <w:rsid w:val="7D41312A"/>
    <w:rsid w:val="7D45DEE0"/>
    <w:rsid w:val="7D7A7BED"/>
    <w:rsid w:val="7D961B4C"/>
    <w:rsid w:val="7DAFAAFB"/>
    <w:rsid w:val="7DEAF57A"/>
    <w:rsid w:val="7E025595"/>
    <w:rsid w:val="7E150D2A"/>
    <w:rsid w:val="7E202766"/>
    <w:rsid w:val="7E207976"/>
    <w:rsid w:val="7E6AA2B2"/>
    <w:rsid w:val="7E8F2850"/>
    <w:rsid w:val="7E96206E"/>
    <w:rsid w:val="7EE60060"/>
    <w:rsid w:val="7F86C5DB"/>
    <w:rsid w:val="7F8A0727"/>
    <w:rsid w:val="7FA9ED1F"/>
    <w:rsid w:val="7FD65329"/>
    <w:rsid w:val="7FD92048"/>
    <w:rsid w:val="7FEB9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B25D91"/>
  <w15:docId w15:val="{2135E053-327A-0145-AE65-C5C92346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1D77"/>
    <w:pPr>
      <w:overflowPunct w:val="0"/>
      <w:autoSpaceDE w:val="0"/>
      <w:autoSpaceDN w:val="0"/>
      <w:adjustRightInd w:val="0"/>
      <w:spacing w:after="240"/>
      <w:jc w:val="both"/>
      <w:textAlignment w:val="baseline"/>
    </w:pPr>
    <w:rPr>
      <w:kern w:val="16"/>
      <w:sz w:val="22"/>
    </w:rPr>
  </w:style>
  <w:style w:type="paragraph" w:styleId="Heading1">
    <w:name w:val="heading 1"/>
    <w:aliases w:val="SD H1"/>
    <w:basedOn w:val="Normal"/>
    <w:next w:val="Normal"/>
    <w:qFormat/>
    <w:rsid w:val="00F55506"/>
    <w:pPr>
      <w:keepNext/>
      <w:numPr>
        <w:numId w:val="2"/>
      </w:numPr>
      <w:tabs>
        <w:tab w:val="clear" w:pos="360"/>
      </w:tabs>
      <w:ind w:left="720" w:hanging="720"/>
      <w:jc w:val="left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link w:val="Heading2Char"/>
    <w:qFormat/>
    <w:rsid w:val="002D5F08"/>
    <w:pPr>
      <w:keepNext/>
      <w:numPr>
        <w:ilvl w:val="1"/>
        <w:numId w:val="2"/>
      </w:numPr>
      <w:tabs>
        <w:tab w:val="clear" w:pos="360"/>
      </w:tabs>
      <w:ind w:left="720" w:hanging="720"/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link w:val="Heading3Char"/>
    <w:qFormat/>
    <w:rsid w:val="002D5F08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2D5F08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D5F0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D5F08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D5F08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2D5F08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D5F08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D5F08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2D5F08"/>
    <w:pPr>
      <w:tabs>
        <w:tab w:val="right" w:pos="8640"/>
        <w:tab w:val="right" w:pos="9360"/>
      </w:tabs>
    </w:pPr>
    <w:rPr>
      <w:sz w:val="18"/>
    </w:rPr>
  </w:style>
  <w:style w:type="paragraph" w:styleId="SDAppendix" w:customStyle="1">
    <w:name w:val="SD Appendix"/>
    <w:basedOn w:val="Normal"/>
    <w:rsid w:val="002D5F08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styleId="SDTOC" w:customStyle="1">
    <w:name w:val="SD TOC"/>
    <w:basedOn w:val="Normal"/>
    <w:rsid w:val="002D5F08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2D5F08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2D5F08"/>
  </w:style>
  <w:style w:type="paragraph" w:styleId="BlockText">
    <w:name w:val="Block Text"/>
    <w:basedOn w:val="Normal"/>
    <w:semiHidden/>
    <w:rsid w:val="002D5F08"/>
    <w:pPr>
      <w:spacing w:before="120" w:after="120"/>
      <w:ind w:left="187" w:right="187"/>
    </w:pPr>
  </w:style>
  <w:style w:type="paragraph" w:styleId="SDTable" w:customStyle="1">
    <w:name w:val="SD Table"/>
    <w:basedOn w:val="Caption"/>
    <w:rsid w:val="00AD21E7"/>
    <w:pPr>
      <w:jc w:val="center"/>
    </w:pPr>
    <w:rPr>
      <w:rFonts w:ascii="Times" w:hAnsi="Times"/>
      <w:b w:val="0"/>
      <w:sz w:val="22"/>
    </w:rPr>
  </w:style>
  <w:style w:type="paragraph" w:styleId="SDReference" w:customStyle="1">
    <w:name w:val="SD Reference"/>
    <w:basedOn w:val="Normal"/>
    <w:rsid w:val="002074E0"/>
    <w:pPr>
      <w:numPr>
        <w:numId w:val="6"/>
      </w:numPr>
      <w:spacing w:after="120"/>
      <w:ind w:left="432" w:hanging="432"/>
      <w:jc w:val="left"/>
    </w:pPr>
    <w:rPr>
      <w:color w:val="000000"/>
    </w:rPr>
  </w:style>
  <w:style w:type="character" w:styleId="Hyperlink">
    <w:name w:val="Hyperlink"/>
    <w:basedOn w:val="DefaultParagraphFont"/>
    <w:uiPriority w:val="99"/>
    <w:rsid w:val="002D5F08"/>
    <w:rPr>
      <w:color w:val="0000FF"/>
      <w:u w:val="single"/>
    </w:rPr>
  </w:style>
  <w:style w:type="paragraph" w:styleId="SDFigure" w:customStyle="1">
    <w:name w:val="SD Figure"/>
    <w:basedOn w:val="Caption"/>
    <w:rsid w:val="00930139"/>
    <w:pPr>
      <w:spacing w:after="0"/>
      <w:jc w:val="center"/>
    </w:pPr>
    <w:rPr>
      <w:b w:val="0"/>
      <w:sz w:val="22"/>
    </w:rPr>
  </w:style>
  <w:style w:type="paragraph" w:styleId="SDEquation" w:customStyle="1">
    <w:name w:val="SD Equation"/>
    <w:basedOn w:val="Normal"/>
    <w:rsid w:val="002D5F08"/>
    <w:pPr>
      <w:tabs>
        <w:tab w:val="right" w:pos="8640"/>
      </w:tabs>
      <w:spacing w:before="120" w:after="120"/>
      <w:ind w:left="360"/>
      <w:jc w:val="left"/>
    </w:pPr>
  </w:style>
  <w:style w:type="paragraph" w:styleId="NormalWeb">
    <w:name w:val="Normal (Web)"/>
    <w:basedOn w:val="Normal"/>
    <w:uiPriority w:val="99"/>
    <w:semiHidden/>
    <w:rsid w:val="002D5F08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 w:val="24"/>
      <w:szCs w:val="24"/>
    </w:rPr>
  </w:style>
  <w:style w:type="character" w:styleId="CommentReference">
    <w:name w:val="annotation reference"/>
    <w:basedOn w:val="DefaultParagraphFont"/>
    <w:semiHidden/>
    <w:rsid w:val="002D5F0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F08"/>
    <w:rPr>
      <w:sz w:val="20"/>
    </w:rPr>
  </w:style>
  <w:style w:type="paragraph" w:styleId="BalloonText">
    <w:name w:val="Balloon Text"/>
    <w:basedOn w:val="Normal"/>
    <w:semiHidden/>
    <w:rsid w:val="002D5F0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207005"/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207005"/>
    <w:pPr>
      <w:ind w:left="220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D560EF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64E"/>
    <w:rPr>
      <w:b/>
      <w:bCs/>
    </w:rPr>
  </w:style>
  <w:style w:type="character" w:styleId="CommentTextChar" w:customStyle="1">
    <w:name w:val="Comment Text Char"/>
    <w:basedOn w:val="DefaultParagraphFont"/>
    <w:link w:val="CommentText"/>
    <w:semiHidden/>
    <w:rsid w:val="0038764E"/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8764E"/>
    <w:rPr>
      <w:b/>
      <w:bCs/>
    </w:rPr>
  </w:style>
  <w:style w:type="table" w:styleId="PlainTable2">
    <w:name w:val="Plain Table 2"/>
    <w:basedOn w:val="TableNormal"/>
    <w:uiPriority w:val="42"/>
    <w:rsid w:val="008960A5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paragraph" w:styleId="ListParagraph">
    <w:name w:val="List Paragraph"/>
    <w:basedOn w:val="Normal"/>
    <w:uiPriority w:val="34"/>
    <w:qFormat/>
    <w:rsid w:val="00A522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1479F"/>
    <w:rPr>
      <w:color w:val="605E5C"/>
      <w:shd w:val="clear" w:color="auto" w:fill="E1DFDD"/>
    </w:rPr>
  </w:style>
  <w:style w:type="character" w:styleId="Heading3Char" w:customStyle="1">
    <w:name w:val="Heading 3 Char"/>
    <w:aliases w:val="SD H3 Char"/>
    <w:basedOn w:val="DefaultParagraphFont"/>
    <w:link w:val="Heading3"/>
    <w:rsid w:val="00F7130E"/>
    <w:rPr>
      <w:rFonts w:cs="Arial"/>
      <w:b/>
      <w:bCs/>
      <w:kern w:val="16"/>
      <w:sz w:val="22"/>
      <w:szCs w:val="26"/>
    </w:rPr>
  </w:style>
  <w:style w:type="paragraph" w:styleId="Revision">
    <w:name w:val="Revision"/>
    <w:hidden/>
    <w:uiPriority w:val="99"/>
    <w:semiHidden/>
    <w:rsid w:val="003102EA"/>
    <w:rPr>
      <w:kern w:val="16"/>
      <w:sz w:val="22"/>
    </w:rPr>
  </w:style>
  <w:style w:type="character" w:styleId="Heading2Char" w:customStyle="1">
    <w:name w:val="Heading 2 Char"/>
    <w:aliases w:val="SD H2 Char"/>
    <w:basedOn w:val="DefaultParagraphFont"/>
    <w:link w:val="Heading2"/>
    <w:rsid w:val="00666EA9"/>
    <w:rPr>
      <w:b/>
      <w:kern w:val="1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obilitymedicalsupply.com/how-fast-do-electric-wheelchairs-go/" TargetMode="External" Id="rId13" /><Relationship Type="http://schemas.openxmlformats.org/officeDocument/2006/relationships/hyperlink" Target="https://www.1800wheelchair.com/faq/how-much-does-a-wheelchair-weigh/" TargetMode="External" Id="rId18" /><Relationship Type="http://schemas.openxmlformats.org/officeDocument/2006/relationships/styles" Target="styles.xml" Id="rId3" /><Relationship Type="http://schemas.openxmlformats.org/officeDocument/2006/relationships/footer" Target="footer1.xml" Id="rId21" /><Relationship Type="http://schemas.openxmlformats.org/officeDocument/2006/relationships/endnotes" Target="endnotes.xml" Id="rId7" /><Relationship Type="http://schemas.openxmlformats.org/officeDocument/2006/relationships/hyperlink" Target="https://www.fierceelectronics.com/components/seven-reasons-why-your-life-depends-accurate-imu" TargetMode="External" Id="rId12" /><Relationship Type="http://schemas.openxmlformats.org/officeDocument/2006/relationships/hyperlink" Target="https://www.lolvvv.com/blog/chair-height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ourworldindata.org/human-height" TargetMode="External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hyperlink" Target="https://senix.com/ultrasonic-sensor-accuracy/" TargetMode="External" Id="rId15" /><Relationship Type="http://schemas.microsoft.com/office/2011/relationships/people" Target="people.xml" Id="rId23" /><Relationship Type="http://schemas.microsoft.com/office/2016/09/relationships/commentsIds" Target="commentsIds.xml" Id="rId10" /><Relationship Type="http://schemas.openxmlformats.org/officeDocument/2006/relationships/hyperlink" Target="https://www.medicareinteractive.org/get-answers/medicare-covered-services/durable-medical-equipment-dme/replacing-dme" TargetMode="External" Id="rId19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hyperlink" Target="https://spectrum.ieee.org/enabling-superhuman-reflexes-without-feeling-like-a-robot" TargetMode="External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1B26E-713C-40D7-92D7-C6485AC01EE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Mississippi State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ECE SD Design Document Template</dc:title>
  <dc:subject/>
  <dc:creator>ECE-BCoE</dc:creator>
  <keywords/>
  <lastModifiedBy>Bradshaw, Garrett</lastModifiedBy>
  <revision>650</revision>
  <lastPrinted>2003-08-24T22:53:00.0000000Z</lastPrinted>
  <dcterms:created xsi:type="dcterms:W3CDTF">2020-01-30T18:41:00.0000000Z</dcterms:created>
  <dcterms:modified xsi:type="dcterms:W3CDTF">2023-02-17T22:46:35.0892669Z</dcterms:modified>
</coreProperties>
</file>